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A23" w:rsidRDefault="00433A23">
      <w:pPr>
        <w:widowControl w:val="0"/>
        <w:spacing w:after="140" w:line="360" w:lineRule="auto"/>
        <w:jc w:val="right"/>
        <w:rPr>
          <w:rFonts w:ascii="Georgia" w:hAnsi="Georgia" w:cs="Georgia"/>
          <w:color w:val="000000"/>
          <w:sz w:val="22"/>
          <w:szCs w:val="22"/>
        </w:rPr>
      </w:pPr>
    </w:p>
    <w:p w:rsidR="00433A23" w:rsidRDefault="00917CCF">
      <w:pPr>
        <w:widowControl w:val="0"/>
        <w:spacing w:after="140" w:line="360" w:lineRule="auto"/>
        <w:jc w:val="both"/>
      </w:pPr>
      <w:r>
        <w:rPr>
          <w:rFonts w:ascii="Georgia" w:hAnsi="Georgia" w:cs="Georgia"/>
          <w:color w:val="000000"/>
          <w:sz w:val="22"/>
          <w:szCs w:val="22"/>
        </w:rPr>
        <w:t xml:space="preserve">Dear Prof. </w:t>
      </w:r>
      <w:proofErr w:type="spellStart"/>
      <w:r w:rsidR="00067446">
        <w:rPr>
          <w:rFonts w:ascii="Georgia" w:hAnsi="Georgia" w:cs="Georgia"/>
          <w:color w:val="000000"/>
          <w:sz w:val="22"/>
          <w:szCs w:val="22"/>
        </w:rPr>
        <w:t>Yaow</w:t>
      </w:r>
      <w:proofErr w:type="spellEnd"/>
      <w:r w:rsidR="00067446">
        <w:rPr>
          <w:rFonts w:ascii="Georgia" w:hAnsi="Georgia" w:cs="Georgia"/>
          <w:color w:val="000000"/>
          <w:sz w:val="22"/>
          <w:szCs w:val="22"/>
        </w:rPr>
        <w:t>-Ming Chen</w:t>
      </w:r>
      <w:r>
        <w:rPr>
          <w:rFonts w:ascii="Georgia" w:hAnsi="Georgia" w:cs="Georgia"/>
          <w:color w:val="000000"/>
          <w:sz w:val="22"/>
          <w:szCs w:val="22"/>
        </w:rPr>
        <w:t xml:space="preserve">, </w:t>
      </w:r>
    </w:p>
    <w:p w:rsidR="00433A23" w:rsidRDefault="00067446">
      <w:pPr>
        <w:widowControl w:val="0"/>
        <w:spacing w:after="140" w:line="360" w:lineRule="auto"/>
        <w:jc w:val="both"/>
      </w:pPr>
      <w:r>
        <w:rPr>
          <w:rFonts w:ascii="Georgia" w:hAnsi="Georgia" w:cs="Georgia"/>
          <w:color w:val="000000"/>
          <w:sz w:val="22"/>
          <w:szCs w:val="22"/>
        </w:rPr>
        <w:t>National Taiwan University, Taiwan</w:t>
      </w:r>
    </w:p>
    <w:p w:rsidR="00433A23" w:rsidRDefault="00917CCF">
      <w:pPr>
        <w:widowControl w:val="0"/>
        <w:spacing w:after="140" w:line="360" w:lineRule="auto"/>
        <w:jc w:val="both"/>
      </w:pPr>
      <w:r>
        <w:rPr>
          <w:rFonts w:ascii="Georgia" w:hAnsi="Georgia" w:cs="Georgia"/>
          <w:color w:val="000000"/>
          <w:sz w:val="22"/>
          <w:szCs w:val="22"/>
        </w:rPr>
        <w:t>Editor-in-Chief,</w:t>
      </w:r>
    </w:p>
    <w:p w:rsidR="00433A23" w:rsidRDefault="00067446">
      <w:pPr>
        <w:widowControl w:val="0"/>
        <w:spacing w:after="140" w:line="360" w:lineRule="auto"/>
        <w:jc w:val="both"/>
      </w:pPr>
      <w:r>
        <w:rPr>
          <w:rFonts w:ascii="Georgia" w:hAnsi="Georgia" w:cs="Georgia"/>
          <w:color w:val="000000"/>
          <w:sz w:val="22"/>
          <w:szCs w:val="22"/>
        </w:rPr>
        <w:t>IEEE Transactions on Power Electronics</w:t>
      </w:r>
    </w:p>
    <w:p w:rsidR="00433A23" w:rsidRDefault="00433A23">
      <w:pPr>
        <w:widowControl w:val="0"/>
        <w:spacing w:after="140" w:line="360" w:lineRule="auto"/>
        <w:jc w:val="both"/>
        <w:rPr>
          <w:rFonts w:ascii="Georgia" w:hAnsi="Georgia" w:cs="Georgia"/>
          <w:color w:val="000000"/>
          <w:sz w:val="22"/>
          <w:szCs w:val="22"/>
        </w:rPr>
      </w:pPr>
    </w:p>
    <w:p w:rsidR="00433A23" w:rsidRDefault="00401B0A">
      <w:pPr>
        <w:widowControl w:val="0"/>
        <w:spacing w:after="140" w:line="360" w:lineRule="auto"/>
        <w:jc w:val="right"/>
        <w:rPr>
          <w:rFonts w:ascii="Georgia" w:hAnsi="Georgia" w:cs="Georgia"/>
          <w:color w:val="000000"/>
          <w:sz w:val="22"/>
          <w:szCs w:val="22"/>
        </w:rPr>
      </w:pPr>
      <w:r>
        <w:rPr>
          <w:rFonts w:ascii="Georgia" w:hAnsi="Georgia" w:cs="Georgia"/>
          <w:color w:val="000000"/>
          <w:sz w:val="22"/>
          <w:szCs w:val="22"/>
        </w:rPr>
        <w:t>24/07</w:t>
      </w:r>
      <w:r w:rsidR="00917CCF">
        <w:rPr>
          <w:rFonts w:ascii="Georgia" w:hAnsi="Georgia" w:cs="Georgia"/>
          <w:color w:val="000000"/>
          <w:sz w:val="22"/>
          <w:szCs w:val="22"/>
        </w:rPr>
        <w:t>/2020</w:t>
      </w:r>
    </w:p>
    <w:p w:rsidR="00433A23" w:rsidRDefault="00433A23">
      <w:pPr>
        <w:widowControl w:val="0"/>
        <w:spacing w:after="140" w:line="360" w:lineRule="auto"/>
        <w:jc w:val="both"/>
        <w:rPr>
          <w:rFonts w:ascii="Georgia" w:hAnsi="Georgia" w:cs="Georgia"/>
          <w:color w:val="000000"/>
          <w:sz w:val="22"/>
          <w:szCs w:val="22"/>
        </w:rPr>
      </w:pPr>
    </w:p>
    <w:p w:rsidR="00433A23" w:rsidRDefault="00917CCF" w:rsidP="0024123F">
      <w:pPr>
        <w:widowControl w:val="0"/>
        <w:spacing w:after="140" w:line="360" w:lineRule="auto"/>
        <w:ind w:firstLine="720"/>
        <w:jc w:val="both"/>
        <w:rPr>
          <w:ins w:id="0" w:author="Furkan KARAKAYA" w:date="2020-07-24T07:56:00Z"/>
          <w:rFonts w:ascii="Georgia" w:hAnsi="Georgia" w:cs="Georgia"/>
          <w:color w:val="000000"/>
          <w:sz w:val="22"/>
          <w:szCs w:val="22"/>
        </w:rPr>
        <w:pPrChange w:id="1" w:author="Furkan KARAKAYA" w:date="2020-07-24T16:39:00Z">
          <w:pPr>
            <w:widowControl w:val="0"/>
            <w:spacing w:after="140" w:line="360" w:lineRule="auto"/>
            <w:jc w:val="both"/>
          </w:pPr>
        </w:pPrChange>
      </w:pPr>
      <w:r>
        <w:rPr>
          <w:rFonts w:ascii="Georgia" w:hAnsi="Georgia" w:cs="Georgia"/>
          <w:color w:val="000000"/>
          <w:sz w:val="22"/>
          <w:szCs w:val="22"/>
        </w:rPr>
        <w:t>We would like to submit</w:t>
      </w:r>
      <w:r w:rsidR="00401B0A">
        <w:rPr>
          <w:rFonts w:ascii="Georgia" w:hAnsi="Georgia" w:cs="Georgia"/>
          <w:color w:val="000000"/>
          <w:sz w:val="22"/>
          <w:szCs w:val="22"/>
        </w:rPr>
        <w:t xml:space="preserve"> </w:t>
      </w:r>
      <w:r w:rsidR="00401B0A" w:rsidRPr="00E653B2">
        <w:rPr>
          <w:rFonts w:ascii="Georgia" w:hAnsi="Georgia" w:cs="Georgia"/>
          <w:color w:val="000000" w:themeColor="text1"/>
          <w:sz w:val="22"/>
          <w:szCs w:val="22"/>
          <w:rPrChange w:id="2" w:author="Furkan KARAKAYA" w:date="2020-07-24T16:33:00Z">
            <w:rPr>
              <w:rFonts w:ascii="Georgia" w:hAnsi="Georgia" w:cs="Georgia"/>
              <w:color w:val="FF0000"/>
              <w:sz w:val="22"/>
              <w:szCs w:val="22"/>
            </w:rPr>
          </w:rPrChange>
        </w:rPr>
        <w:t>again</w:t>
      </w:r>
      <w:r>
        <w:rPr>
          <w:rFonts w:ascii="Georgia" w:hAnsi="Georgia" w:cs="Georgia"/>
          <w:color w:val="000000"/>
          <w:sz w:val="22"/>
          <w:szCs w:val="22"/>
        </w:rPr>
        <w:t xml:space="preserve"> the enclosed manuscript entitled “</w:t>
      </w:r>
      <w:r w:rsidR="00067446" w:rsidRPr="00067446">
        <w:rPr>
          <w:rFonts w:ascii="Georgia" w:hAnsi="Georgia" w:cs="Georgia"/>
          <w:i/>
          <w:iCs/>
          <w:color w:val="000000"/>
          <w:sz w:val="22"/>
          <w:szCs w:val="22"/>
        </w:rPr>
        <w:t>Layout Based Ultra-Fast Short-Circuit Protection</w:t>
      </w:r>
      <w:r w:rsidR="00067446">
        <w:rPr>
          <w:rFonts w:ascii="Georgia" w:hAnsi="Georgia" w:cs="Georgia"/>
          <w:i/>
          <w:iCs/>
          <w:color w:val="000000"/>
          <w:sz w:val="22"/>
          <w:szCs w:val="22"/>
        </w:rPr>
        <w:t xml:space="preserve"> </w:t>
      </w:r>
      <w:r w:rsidR="00067446" w:rsidRPr="00067446">
        <w:rPr>
          <w:rFonts w:ascii="Georgia" w:hAnsi="Georgia" w:cs="Georgia"/>
          <w:i/>
          <w:iCs/>
          <w:color w:val="000000"/>
          <w:sz w:val="22"/>
          <w:szCs w:val="22"/>
        </w:rPr>
        <w:t>Technique for Parallel Connected GaN HEMTs</w:t>
      </w:r>
      <w:r>
        <w:rPr>
          <w:rFonts w:ascii="Georgia" w:hAnsi="Georgia" w:cs="Georgia"/>
          <w:i/>
          <w:iCs/>
          <w:color w:val="000000"/>
          <w:sz w:val="22"/>
          <w:szCs w:val="22"/>
        </w:rPr>
        <w:t>,</w:t>
      </w:r>
      <w:r>
        <w:rPr>
          <w:rFonts w:ascii="Georgia" w:hAnsi="Georgia" w:cs="Georgia"/>
          <w:color w:val="000000"/>
          <w:sz w:val="22"/>
          <w:szCs w:val="22"/>
        </w:rPr>
        <w:t xml:space="preserve">” which we wish to be considered for publication in </w:t>
      </w:r>
      <w:r w:rsidR="00067446">
        <w:rPr>
          <w:rFonts w:ascii="Georgia" w:hAnsi="Georgia" w:cs="Georgia"/>
          <w:color w:val="000000"/>
          <w:sz w:val="22"/>
          <w:szCs w:val="22"/>
        </w:rPr>
        <w:t>IEEE Transactions on Power Electronics</w:t>
      </w:r>
      <w:r>
        <w:rPr>
          <w:rFonts w:ascii="Georgia" w:hAnsi="Georgia" w:cs="Georgia"/>
          <w:color w:val="000000"/>
          <w:sz w:val="22"/>
          <w:szCs w:val="22"/>
        </w:rPr>
        <w:t xml:space="preserve">. </w:t>
      </w:r>
      <w:r w:rsidR="00975FD7" w:rsidRPr="00E653B2">
        <w:rPr>
          <w:rFonts w:ascii="Georgia" w:hAnsi="Georgia" w:cs="Georgia"/>
          <w:color w:val="000000" w:themeColor="text1"/>
          <w:sz w:val="22"/>
          <w:szCs w:val="22"/>
          <w:rPrChange w:id="3" w:author="Furkan KARAKAYA" w:date="2020-07-24T16:33:00Z">
            <w:rPr>
              <w:rFonts w:ascii="Georgia" w:hAnsi="Georgia" w:cs="Georgia"/>
              <w:color w:val="FF0000"/>
              <w:sz w:val="22"/>
              <w:szCs w:val="22"/>
            </w:rPr>
          </w:rPrChange>
        </w:rPr>
        <w:t xml:space="preserve">The paper is renovated and improved in the lights of previous </w:t>
      </w:r>
      <w:del w:id="4" w:author="Furkan KARAKAYA" w:date="2020-07-24T08:57:00Z">
        <w:r w:rsidR="00975FD7" w:rsidRPr="00E653B2" w:rsidDel="00752AF7">
          <w:rPr>
            <w:rFonts w:ascii="Georgia" w:hAnsi="Georgia" w:cs="Georgia"/>
            <w:color w:val="000000" w:themeColor="text1"/>
            <w:sz w:val="22"/>
            <w:szCs w:val="22"/>
            <w:rPrChange w:id="5" w:author="Furkan KARAKAYA" w:date="2020-07-24T16:33:00Z">
              <w:rPr>
                <w:rFonts w:ascii="Georgia" w:hAnsi="Georgia" w:cs="Georgia"/>
                <w:color w:val="FF0000"/>
                <w:sz w:val="22"/>
                <w:szCs w:val="22"/>
              </w:rPr>
            </w:rPrChange>
          </w:rPr>
          <w:delText xml:space="preserve">illuminative </w:delText>
        </w:r>
      </w:del>
      <w:ins w:id="6" w:author="Furkan KARAKAYA" w:date="2020-07-24T08:57:00Z">
        <w:r w:rsidR="00752AF7" w:rsidRPr="00E653B2">
          <w:rPr>
            <w:rFonts w:ascii="Georgia" w:hAnsi="Georgia" w:cs="Georgia"/>
            <w:color w:val="000000" w:themeColor="text1"/>
            <w:sz w:val="22"/>
            <w:szCs w:val="22"/>
            <w:rPrChange w:id="7" w:author="Furkan KARAKAYA" w:date="2020-07-24T16:33:00Z">
              <w:rPr>
                <w:rFonts w:ascii="Georgia" w:hAnsi="Georgia" w:cs="Georgia"/>
                <w:color w:val="FF0000"/>
                <w:sz w:val="22"/>
                <w:szCs w:val="22"/>
              </w:rPr>
            </w:rPrChange>
          </w:rPr>
          <w:t xml:space="preserve">supportive and helpful </w:t>
        </w:r>
      </w:ins>
      <w:r w:rsidR="00975FD7" w:rsidRPr="00E653B2">
        <w:rPr>
          <w:rFonts w:ascii="Georgia" w:hAnsi="Georgia" w:cs="Georgia"/>
          <w:color w:val="000000" w:themeColor="text1"/>
          <w:sz w:val="22"/>
          <w:szCs w:val="22"/>
          <w:rPrChange w:id="8" w:author="Furkan KARAKAYA" w:date="2020-07-24T16:33:00Z">
            <w:rPr>
              <w:rFonts w:ascii="Georgia" w:hAnsi="Georgia" w:cs="Georgia"/>
              <w:color w:val="FF0000"/>
              <w:sz w:val="22"/>
              <w:szCs w:val="22"/>
            </w:rPr>
          </w:rPrChange>
        </w:rPr>
        <w:t>reviews</w:t>
      </w:r>
      <w:r w:rsidR="00975FD7">
        <w:rPr>
          <w:rFonts w:ascii="Georgia" w:hAnsi="Georgia" w:cs="Georgia"/>
          <w:color w:val="000000"/>
          <w:sz w:val="22"/>
          <w:szCs w:val="22"/>
        </w:rPr>
        <w:t xml:space="preserve">. </w:t>
      </w:r>
      <w:r>
        <w:rPr>
          <w:rFonts w:ascii="Georgia" w:hAnsi="Georgia" w:cs="Georgia"/>
          <w:color w:val="000000"/>
          <w:sz w:val="22"/>
          <w:szCs w:val="22"/>
        </w:rPr>
        <w:t xml:space="preserve">The novelty of the paper is </w:t>
      </w:r>
      <w:r w:rsidR="00067446">
        <w:rPr>
          <w:rFonts w:ascii="Georgia" w:hAnsi="Georgia" w:cs="Georgia"/>
          <w:color w:val="000000"/>
          <w:sz w:val="22"/>
          <w:szCs w:val="22"/>
        </w:rPr>
        <w:t>sensing the induced voltage on the layout for detection of short-circuit fault</w:t>
      </w:r>
      <w:del w:id="9" w:author="Furkan KARAKAYA" w:date="2020-07-24T07:56:00Z">
        <w:r w:rsidR="00067446" w:rsidDel="00975FD7">
          <w:rPr>
            <w:rFonts w:ascii="Georgia" w:hAnsi="Georgia" w:cs="Georgia"/>
            <w:color w:val="000000"/>
            <w:sz w:val="22"/>
            <w:szCs w:val="22"/>
          </w:rPr>
          <w:delText>. The method is implemented</w:delText>
        </w:r>
      </w:del>
      <w:r w:rsidR="00067446">
        <w:rPr>
          <w:rFonts w:ascii="Georgia" w:hAnsi="Georgia" w:cs="Georgia"/>
          <w:color w:val="000000"/>
          <w:sz w:val="22"/>
          <w:szCs w:val="22"/>
        </w:rPr>
        <w:t xml:space="preserve"> on a parallel </w:t>
      </w:r>
      <w:del w:id="10" w:author="Furkan KARAKAYA" w:date="2020-07-24T07:54:00Z">
        <w:r w:rsidR="00067446" w:rsidDel="00975FD7">
          <w:rPr>
            <w:rFonts w:ascii="Georgia" w:hAnsi="Georgia" w:cs="Georgia"/>
            <w:color w:val="000000"/>
            <w:sz w:val="22"/>
            <w:szCs w:val="22"/>
          </w:rPr>
          <w:delText>switch half-bridge</w:delText>
        </w:r>
      </w:del>
      <w:ins w:id="11" w:author="Furkan KARAKAYA" w:date="2020-07-24T07:54:00Z">
        <w:r w:rsidR="00975FD7">
          <w:rPr>
            <w:rFonts w:ascii="Georgia" w:hAnsi="Georgia" w:cs="Georgia"/>
            <w:color w:val="000000"/>
            <w:sz w:val="22"/>
            <w:szCs w:val="22"/>
          </w:rPr>
          <w:t>GaN HEMTs</w:t>
        </w:r>
      </w:ins>
      <w:r w:rsidR="00067446">
        <w:rPr>
          <w:rFonts w:ascii="Georgia" w:hAnsi="Georgia" w:cs="Georgia"/>
          <w:color w:val="000000"/>
          <w:sz w:val="22"/>
          <w:szCs w:val="22"/>
        </w:rPr>
        <w:t xml:space="preserve"> configuration</w:t>
      </w:r>
      <w:ins w:id="12" w:author="Furkan KARAKAYA" w:date="2020-07-24T07:55:00Z">
        <w:r w:rsidR="00975FD7">
          <w:rPr>
            <w:rFonts w:ascii="Georgia" w:hAnsi="Georgia" w:cs="Georgia"/>
            <w:color w:val="000000"/>
            <w:sz w:val="22"/>
            <w:szCs w:val="22"/>
          </w:rPr>
          <w:t xml:space="preserve">. </w:t>
        </w:r>
      </w:ins>
      <w:ins w:id="13" w:author="Furkan KARAKAYA" w:date="2020-07-24T16:34:00Z">
        <w:r w:rsidR="00E653B2">
          <w:rPr>
            <w:rFonts w:ascii="Georgia" w:hAnsi="Georgia" w:cs="Georgia"/>
            <w:color w:val="000000"/>
            <w:sz w:val="22"/>
            <w:szCs w:val="22"/>
          </w:rPr>
          <w:t>The implementation of short-circuit protection techniques on parallel configuration is not studied for GaN HEMTs in the literature</w:t>
        </w:r>
      </w:ins>
      <w:ins w:id="14" w:author="Furkan KARAKAYA" w:date="2020-07-24T16:36:00Z">
        <w:r w:rsidR="00E653B2">
          <w:rPr>
            <w:rFonts w:ascii="Georgia" w:hAnsi="Georgia" w:cs="Georgia"/>
            <w:color w:val="000000"/>
            <w:sz w:val="22"/>
            <w:szCs w:val="22"/>
          </w:rPr>
          <w:t>.</w:t>
        </w:r>
      </w:ins>
      <w:ins w:id="15" w:author="Furkan KARAKAYA" w:date="2020-07-24T16:34:00Z">
        <w:r w:rsidR="00E653B2">
          <w:rPr>
            <w:rFonts w:ascii="Georgia" w:hAnsi="Georgia" w:cs="Georgia"/>
            <w:color w:val="000000"/>
            <w:sz w:val="22"/>
            <w:szCs w:val="22"/>
          </w:rPr>
          <w:t xml:space="preserve"> </w:t>
        </w:r>
      </w:ins>
      <w:del w:id="16" w:author="Furkan KARAKAYA" w:date="2020-07-24T07:55:00Z">
        <w:r w:rsidR="00067446" w:rsidDel="00975FD7">
          <w:rPr>
            <w:rFonts w:ascii="Georgia" w:hAnsi="Georgia" w:cs="Georgia"/>
            <w:color w:val="000000"/>
            <w:sz w:val="22"/>
            <w:szCs w:val="22"/>
          </w:rPr>
          <w:delText xml:space="preserve">. </w:delText>
        </w:r>
      </w:del>
      <w:r w:rsidR="00067446">
        <w:rPr>
          <w:rFonts w:ascii="Georgia" w:hAnsi="Georgia" w:cs="Georgia"/>
          <w:color w:val="000000"/>
          <w:sz w:val="22"/>
          <w:szCs w:val="22"/>
        </w:rPr>
        <w:t xml:space="preserve">It is </w:t>
      </w:r>
      <w:r>
        <w:rPr>
          <w:rFonts w:ascii="Georgia" w:hAnsi="Georgia" w:cs="Georgia"/>
          <w:color w:val="000000"/>
          <w:sz w:val="22"/>
          <w:szCs w:val="22"/>
        </w:rPr>
        <w:t>experimentally shown</w:t>
      </w:r>
      <w:r w:rsidR="00067446">
        <w:rPr>
          <w:rFonts w:ascii="Georgia" w:hAnsi="Georgia" w:cs="Georgia"/>
          <w:color w:val="000000"/>
          <w:sz w:val="22"/>
          <w:szCs w:val="22"/>
        </w:rPr>
        <w:t xml:space="preserve"> that the proposed method is able to detect short-circuit fault within 40 ns and it does not harm the normal switching operation.</w:t>
      </w:r>
    </w:p>
    <w:p w:rsidR="00975FD7" w:rsidRPr="00975FD7" w:rsidDel="00273188" w:rsidRDefault="00FE2763" w:rsidP="0024123F">
      <w:pPr>
        <w:widowControl w:val="0"/>
        <w:spacing w:after="140" w:line="360" w:lineRule="auto"/>
        <w:ind w:firstLine="720"/>
        <w:jc w:val="both"/>
        <w:rPr>
          <w:del w:id="17" w:author="Furkan KARAKAYA" w:date="2020-07-24T08:05:00Z"/>
          <w:rFonts w:ascii="Georgia" w:hAnsi="Georgia" w:cs="Georgia"/>
          <w:color w:val="000000"/>
          <w:sz w:val="22"/>
          <w:szCs w:val="22"/>
          <w:rPrChange w:id="18" w:author="Furkan KARAKAYA" w:date="2020-07-24T07:59:00Z">
            <w:rPr>
              <w:del w:id="19" w:author="Furkan KARAKAYA" w:date="2020-07-24T08:05:00Z"/>
            </w:rPr>
          </w:rPrChange>
        </w:rPr>
        <w:pPrChange w:id="20" w:author="Furkan KARAKAYA" w:date="2020-07-24T16:39:00Z">
          <w:pPr>
            <w:widowControl w:val="0"/>
            <w:spacing w:after="140" w:line="360" w:lineRule="auto"/>
            <w:jc w:val="both"/>
          </w:pPr>
        </w:pPrChange>
      </w:pPr>
      <w:ins w:id="21" w:author="Furkan KARAKAYA" w:date="2020-07-24T16:36:00Z">
        <w:r>
          <w:rPr>
            <w:rFonts w:ascii="Georgia" w:hAnsi="Georgia" w:cs="Georgia"/>
            <w:color w:val="000000"/>
            <w:sz w:val="22"/>
            <w:szCs w:val="22"/>
          </w:rPr>
          <w:t xml:space="preserve">We would like to highlight the improvements in this paper. For this purpose, the new content is highlighted and added at the end of submitted paper. </w:t>
        </w:r>
      </w:ins>
      <w:ins w:id="22" w:author="Furkan KARAKAYA" w:date="2020-07-24T16:38:00Z">
        <w:r>
          <w:rPr>
            <w:rFonts w:ascii="Georgia" w:hAnsi="Georgia" w:cs="Georgia"/>
            <w:color w:val="000000"/>
            <w:sz w:val="22"/>
            <w:szCs w:val="22"/>
          </w:rPr>
          <w:t>Additionally, we addressed the helpful comments of the reviewers in the following pages.</w:t>
        </w:r>
      </w:ins>
    </w:p>
    <w:p w:rsidR="00261F6A" w:rsidRDefault="00261F6A" w:rsidP="0024123F">
      <w:pPr>
        <w:widowControl w:val="0"/>
        <w:spacing w:after="140" w:line="360" w:lineRule="auto"/>
        <w:ind w:firstLine="720"/>
        <w:jc w:val="both"/>
        <w:rPr>
          <w:ins w:id="23" w:author="Furkan KARAKAYA" w:date="2020-07-24T08:40:00Z"/>
          <w:rFonts w:ascii="Georgia" w:hAnsi="Georgia" w:cs="Georgia"/>
          <w:color w:val="000000"/>
          <w:sz w:val="22"/>
          <w:szCs w:val="22"/>
        </w:rPr>
        <w:pPrChange w:id="24" w:author="Furkan KARAKAYA" w:date="2020-07-24T16:39:00Z">
          <w:pPr>
            <w:widowControl w:val="0"/>
            <w:spacing w:after="140" w:line="360" w:lineRule="auto"/>
            <w:jc w:val="both"/>
          </w:pPr>
        </w:pPrChange>
      </w:pPr>
    </w:p>
    <w:p w:rsidR="00433A23" w:rsidRDefault="00273188" w:rsidP="00067446">
      <w:pPr>
        <w:widowControl w:val="0"/>
        <w:spacing w:after="140" w:line="360" w:lineRule="auto"/>
        <w:jc w:val="both"/>
      </w:pPr>
      <w:ins w:id="25" w:author="Furkan KARAKAYA" w:date="2020-07-24T08:05:00Z">
        <w:r>
          <w:rPr>
            <w:rFonts w:ascii="Georgia" w:hAnsi="Georgia" w:cs="Georgia"/>
            <w:color w:val="000000"/>
            <w:sz w:val="22"/>
            <w:szCs w:val="22"/>
          </w:rPr>
          <w:t xml:space="preserve"> </w:t>
        </w:r>
      </w:ins>
      <w:ins w:id="26" w:author="Furkan KARAKAYA" w:date="2020-07-24T16:39:00Z">
        <w:r w:rsidR="0024123F">
          <w:rPr>
            <w:rFonts w:ascii="Georgia" w:hAnsi="Georgia" w:cs="Georgia"/>
            <w:color w:val="000000"/>
            <w:sz w:val="22"/>
            <w:szCs w:val="22"/>
          </w:rPr>
          <w:tab/>
        </w:r>
      </w:ins>
      <w:r w:rsidR="00917CCF">
        <w:rPr>
          <w:rFonts w:ascii="Georgia" w:hAnsi="Georgia" w:cs="Georgia"/>
          <w:color w:val="000000"/>
          <w:sz w:val="22"/>
          <w:szCs w:val="22"/>
        </w:rPr>
        <w:t xml:space="preserve">The paper is composed according to </w:t>
      </w:r>
      <w:r w:rsidR="00067446">
        <w:rPr>
          <w:rFonts w:ascii="Georgia" w:hAnsi="Georgia" w:cs="Georgia"/>
          <w:color w:val="000000"/>
          <w:sz w:val="22"/>
          <w:szCs w:val="22"/>
        </w:rPr>
        <w:t>IEEE Transactions on Power Electronics</w:t>
      </w:r>
      <w:r w:rsidR="00917CCF">
        <w:rPr>
          <w:rFonts w:ascii="Georgia" w:hAnsi="Georgia" w:cs="Georgia"/>
          <w:color w:val="000000"/>
          <w:sz w:val="22"/>
          <w:szCs w:val="22"/>
        </w:rPr>
        <w:t xml:space="preserve"> journal submission format. No conflict of interest exits in the submission of this manuscript, and manuscript is approved by all authors for publication. The paper is an original piece </w:t>
      </w:r>
      <w:r w:rsidR="00067446">
        <w:rPr>
          <w:rFonts w:ascii="Georgia" w:hAnsi="Georgia" w:cs="Georgia"/>
          <w:color w:val="000000"/>
          <w:sz w:val="22"/>
          <w:szCs w:val="22"/>
        </w:rPr>
        <w:t>and not</w:t>
      </w:r>
      <w:r w:rsidR="00917CCF">
        <w:rPr>
          <w:rFonts w:ascii="Georgia" w:hAnsi="Georgia" w:cs="Georgia"/>
          <w:color w:val="000000"/>
          <w:sz w:val="22"/>
          <w:szCs w:val="22"/>
        </w:rPr>
        <w:t xml:space="preserve"> under consideration for publication elsewhere.</w:t>
      </w:r>
    </w:p>
    <w:p w:rsidR="00433A23" w:rsidRDefault="00917CCF" w:rsidP="0024123F">
      <w:pPr>
        <w:widowControl w:val="0"/>
        <w:spacing w:after="140" w:line="360" w:lineRule="auto"/>
        <w:ind w:firstLine="720"/>
        <w:jc w:val="both"/>
        <w:rPr>
          <w:rFonts w:ascii="Georgia" w:hAnsi="Georgia" w:cs="Georgia"/>
          <w:color w:val="000000"/>
          <w:sz w:val="22"/>
          <w:szCs w:val="22"/>
        </w:rPr>
        <w:pPrChange w:id="27" w:author="Furkan KARAKAYA" w:date="2020-07-24T16:39:00Z">
          <w:pPr>
            <w:widowControl w:val="0"/>
            <w:spacing w:after="140" w:line="360" w:lineRule="auto"/>
            <w:ind w:firstLine="442"/>
            <w:jc w:val="both"/>
          </w:pPr>
        </w:pPrChange>
      </w:pPr>
      <w:r>
        <w:rPr>
          <w:rFonts w:ascii="Georgia" w:hAnsi="Georgia" w:cs="Georgia"/>
          <w:color w:val="000000"/>
          <w:sz w:val="22"/>
          <w:szCs w:val="22"/>
        </w:rPr>
        <w:t xml:space="preserve">I appreciate your consideration of our manuscript, and I look forward to receiving comments from the reviewers. </w:t>
      </w:r>
    </w:p>
    <w:p w:rsidR="00433A23" w:rsidRDefault="00433A23">
      <w:pPr>
        <w:widowControl w:val="0"/>
        <w:spacing w:after="140" w:line="360" w:lineRule="auto"/>
        <w:ind w:firstLine="442"/>
        <w:jc w:val="both"/>
        <w:rPr>
          <w:rFonts w:ascii="Georgia" w:hAnsi="Georgia" w:cs="Georgia"/>
          <w:sz w:val="22"/>
          <w:szCs w:val="22"/>
        </w:rPr>
      </w:pPr>
    </w:p>
    <w:p w:rsidR="00433A23" w:rsidDel="00192B9B" w:rsidRDefault="00917CCF">
      <w:pPr>
        <w:widowControl w:val="0"/>
        <w:spacing w:after="140" w:line="360" w:lineRule="auto"/>
        <w:ind w:firstLine="442"/>
        <w:jc w:val="both"/>
        <w:rPr>
          <w:del w:id="28" w:author="Furkan KARAKAYA" w:date="2020-07-24T16:39:00Z"/>
          <w:rFonts w:ascii="Georgia" w:hAnsi="Georgia" w:cs="Georgia"/>
          <w:sz w:val="22"/>
          <w:szCs w:val="22"/>
        </w:rPr>
      </w:pPr>
      <w:r>
        <w:rPr>
          <w:rFonts w:ascii="Georgia" w:hAnsi="Georgia" w:cs="Georgia"/>
          <w:color w:val="000000"/>
          <w:sz w:val="22"/>
          <w:szCs w:val="22"/>
        </w:rPr>
        <w:t>Kind regards,</w:t>
      </w:r>
    </w:p>
    <w:p w:rsidR="00433A23" w:rsidRDefault="00433A23">
      <w:pPr>
        <w:widowControl w:val="0"/>
        <w:spacing w:after="140" w:line="360" w:lineRule="auto"/>
        <w:ind w:firstLine="442"/>
        <w:jc w:val="both"/>
        <w:rPr>
          <w:rFonts w:ascii="Georgia" w:hAnsi="Georgia" w:cs="Georgia"/>
          <w:sz w:val="22"/>
          <w:szCs w:val="22"/>
        </w:rPr>
      </w:pPr>
    </w:p>
    <w:p w:rsidR="00CB0E88" w:rsidRDefault="00917CCF" w:rsidP="00CB0E88">
      <w:pPr>
        <w:widowControl w:val="0"/>
        <w:spacing w:after="140" w:line="360" w:lineRule="auto"/>
        <w:ind w:firstLine="442"/>
        <w:jc w:val="both"/>
        <w:rPr>
          <w:ins w:id="29" w:author="Furkan KARAKAYA" w:date="2020-07-24T12:57:00Z"/>
          <w:rFonts w:ascii="Georgia" w:hAnsi="Georgia" w:cs="Georgia"/>
          <w:color w:val="000000"/>
          <w:sz w:val="22"/>
          <w:szCs w:val="22"/>
        </w:rPr>
        <w:pPrChange w:id="30" w:author="Furkan KARAKAYA" w:date="2020-07-24T12:57:00Z">
          <w:pPr>
            <w:widowControl w:val="0"/>
            <w:spacing w:after="140" w:line="360" w:lineRule="auto"/>
            <w:ind w:firstLine="442"/>
            <w:jc w:val="both"/>
          </w:pPr>
        </w:pPrChange>
      </w:pPr>
      <w:r>
        <w:rPr>
          <w:rFonts w:ascii="Georgia" w:hAnsi="Georgia" w:cs="Georgia"/>
          <w:color w:val="000000"/>
          <w:sz w:val="22"/>
          <w:szCs w:val="22"/>
        </w:rPr>
        <w:t>Dr. Ozan Keysan</w:t>
      </w:r>
    </w:p>
    <w:p w:rsidR="00CB0E88" w:rsidRDefault="00CB0E88" w:rsidP="00CB0E88">
      <w:pPr>
        <w:widowControl w:val="0"/>
        <w:spacing w:after="140" w:line="360" w:lineRule="auto"/>
        <w:ind w:firstLine="442"/>
        <w:jc w:val="both"/>
        <w:rPr>
          <w:ins w:id="31" w:author="Furkan KARAKAYA" w:date="2020-07-24T12:58:00Z"/>
          <w:rFonts w:ascii="Georgia" w:hAnsi="Georgia" w:cs="Georgia"/>
          <w:b/>
          <w:color w:val="000000"/>
          <w:sz w:val="22"/>
          <w:szCs w:val="22"/>
        </w:rPr>
        <w:pPrChange w:id="32" w:author="Furkan KARAKAYA" w:date="2020-07-24T12:57:00Z">
          <w:pPr>
            <w:widowControl w:val="0"/>
            <w:spacing w:after="140" w:line="360" w:lineRule="auto"/>
            <w:ind w:firstLine="442"/>
            <w:jc w:val="both"/>
          </w:pPr>
        </w:pPrChange>
      </w:pPr>
      <w:bookmarkStart w:id="33" w:name="_GoBack"/>
      <w:bookmarkEnd w:id="33"/>
      <w:ins w:id="34" w:author="Furkan KARAKAYA" w:date="2020-07-24T12:58:00Z">
        <w:r>
          <w:rPr>
            <w:rFonts w:ascii="Georgia" w:hAnsi="Georgia" w:cs="Georgia"/>
            <w:b/>
            <w:color w:val="000000"/>
            <w:sz w:val="22"/>
            <w:szCs w:val="22"/>
          </w:rPr>
          <w:lastRenderedPageBreak/>
          <w:t>Reviewer 1 Comments</w:t>
        </w:r>
      </w:ins>
    </w:p>
    <w:p w:rsidR="00CB0E88" w:rsidRPr="00CB0E88" w:rsidRDefault="00C476A6" w:rsidP="00C476A6">
      <w:pPr>
        <w:widowControl w:val="0"/>
        <w:spacing w:after="140" w:line="360" w:lineRule="auto"/>
        <w:ind w:firstLine="442"/>
        <w:jc w:val="both"/>
        <w:rPr>
          <w:ins w:id="35" w:author="Furkan KARAKAYA" w:date="2020-07-24T12:59:00Z"/>
          <w:rFonts w:ascii="Georgia" w:hAnsi="Georgia" w:cs="Georgia"/>
          <w:i/>
          <w:color w:val="000000"/>
          <w:sz w:val="22"/>
          <w:szCs w:val="22"/>
          <w:rPrChange w:id="36" w:author="Furkan KARAKAYA" w:date="2020-07-24T13:00:00Z">
            <w:rPr>
              <w:ins w:id="37" w:author="Furkan KARAKAYA" w:date="2020-07-24T12:59:00Z"/>
              <w:rFonts w:ascii="Georgia" w:hAnsi="Georgia" w:cs="Georgia"/>
              <w:color w:val="000000"/>
              <w:sz w:val="22"/>
              <w:szCs w:val="22"/>
            </w:rPr>
          </w:rPrChange>
        </w:rPr>
        <w:pPrChange w:id="38" w:author="Furkan KARAKAYA" w:date="2020-07-24T13:10:00Z">
          <w:pPr>
            <w:widowControl w:val="0"/>
            <w:spacing w:after="140" w:line="360" w:lineRule="auto"/>
            <w:ind w:firstLine="442"/>
            <w:jc w:val="both"/>
          </w:pPr>
        </w:pPrChange>
      </w:pPr>
      <w:ins w:id="39" w:author="Furkan KARAKAYA" w:date="2020-07-24T13:10:00Z">
        <w:r>
          <w:rPr>
            <w:rFonts w:ascii="Georgia" w:hAnsi="Georgia" w:cs="Georgia"/>
            <w:b/>
            <w:color w:val="000000"/>
            <w:sz w:val="22"/>
            <w:szCs w:val="22"/>
          </w:rPr>
          <w:t>1)</w:t>
        </w:r>
        <w:r>
          <w:rPr>
            <w:rFonts w:ascii="Georgia" w:hAnsi="Georgia" w:cs="Georgia"/>
            <w:b/>
            <w:color w:val="000000"/>
            <w:sz w:val="22"/>
            <w:szCs w:val="22"/>
          </w:rPr>
          <w:tab/>
        </w:r>
      </w:ins>
      <w:ins w:id="40" w:author="Furkan KARAKAYA" w:date="2020-07-24T12:59:00Z">
        <w:r w:rsidR="00CB0E88" w:rsidRPr="00CB0E88">
          <w:rPr>
            <w:rFonts w:ascii="Georgia" w:hAnsi="Georgia" w:cs="Georgia"/>
            <w:i/>
            <w:color w:val="000000"/>
            <w:sz w:val="22"/>
            <w:szCs w:val="22"/>
            <w:rPrChange w:id="41" w:author="Furkan KARAKAYA" w:date="2020-07-24T13:00:00Z">
              <w:rPr>
                <w:rFonts w:ascii="Georgia" w:hAnsi="Georgia" w:cs="Georgia"/>
                <w:color w:val="000000"/>
                <w:sz w:val="22"/>
                <w:szCs w:val="22"/>
              </w:rPr>
            </w:rPrChange>
          </w:rPr>
          <w:t>The Short-Circuit protection is very important for the safety of the converter operation. This paper presents a Short-Circuit protection technique by detecting the voltage on the power loop stray inductance of the test circuit. However, the detection scheme has been utilized in many previous studies:</w:t>
        </w:r>
      </w:ins>
    </w:p>
    <w:p w:rsidR="00CB0E88" w:rsidRPr="00CB0E88" w:rsidRDefault="00CB0E88" w:rsidP="00CB0E88">
      <w:pPr>
        <w:widowControl w:val="0"/>
        <w:spacing w:after="140" w:line="360" w:lineRule="auto"/>
        <w:ind w:firstLine="442"/>
        <w:jc w:val="both"/>
        <w:rPr>
          <w:ins w:id="42" w:author="Furkan KARAKAYA" w:date="2020-07-24T12:59:00Z"/>
          <w:rFonts w:ascii="Georgia" w:hAnsi="Georgia" w:cs="Georgia"/>
          <w:i/>
          <w:color w:val="000000"/>
          <w:sz w:val="22"/>
          <w:szCs w:val="22"/>
          <w:rPrChange w:id="43" w:author="Furkan KARAKAYA" w:date="2020-07-24T13:00:00Z">
            <w:rPr>
              <w:ins w:id="44" w:author="Furkan KARAKAYA" w:date="2020-07-24T12:59:00Z"/>
              <w:rFonts w:ascii="Georgia" w:hAnsi="Georgia" w:cs="Georgia"/>
              <w:color w:val="000000"/>
              <w:sz w:val="22"/>
              <w:szCs w:val="22"/>
            </w:rPr>
          </w:rPrChange>
        </w:rPr>
      </w:pPr>
      <w:ins w:id="45" w:author="Furkan KARAKAYA" w:date="2020-07-24T12:59:00Z">
        <w:r w:rsidRPr="00CB0E88">
          <w:rPr>
            <w:rFonts w:ascii="Georgia" w:hAnsi="Georgia" w:cs="Georgia"/>
            <w:i/>
            <w:color w:val="000000"/>
            <w:sz w:val="22"/>
            <w:szCs w:val="22"/>
            <w:rPrChange w:id="46" w:author="Furkan KARAKAYA" w:date="2020-07-24T13:00:00Z">
              <w:rPr>
                <w:rFonts w:ascii="Georgia" w:hAnsi="Georgia" w:cs="Georgia"/>
                <w:color w:val="000000"/>
                <w:sz w:val="22"/>
                <w:szCs w:val="22"/>
              </w:rPr>
            </w:rPrChange>
          </w:rPr>
          <w:t xml:space="preserve">[1] K. Sun, J. Wang, R. Burgos, and D. </w:t>
        </w:r>
        <w:proofErr w:type="spellStart"/>
        <w:r w:rsidRPr="00CB0E88">
          <w:rPr>
            <w:rFonts w:ascii="Georgia" w:hAnsi="Georgia" w:cs="Georgia"/>
            <w:i/>
            <w:color w:val="000000"/>
            <w:sz w:val="22"/>
            <w:szCs w:val="22"/>
            <w:rPrChange w:id="47" w:author="Furkan KARAKAYA" w:date="2020-07-24T13:00:00Z">
              <w:rPr>
                <w:rFonts w:ascii="Georgia" w:hAnsi="Georgia" w:cs="Georgia"/>
                <w:color w:val="000000"/>
                <w:sz w:val="22"/>
                <w:szCs w:val="22"/>
              </w:rPr>
            </w:rPrChange>
          </w:rPr>
          <w:t>Boroyevich</w:t>
        </w:r>
        <w:proofErr w:type="spellEnd"/>
        <w:r w:rsidRPr="00CB0E88">
          <w:rPr>
            <w:rFonts w:ascii="Georgia" w:hAnsi="Georgia" w:cs="Georgia"/>
            <w:i/>
            <w:color w:val="000000"/>
            <w:sz w:val="22"/>
            <w:szCs w:val="22"/>
            <w:rPrChange w:id="48" w:author="Furkan KARAKAYA" w:date="2020-07-24T13:00:00Z">
              <w:rPr>
                <w:rFonts w:ascii="Georgia" w:hAnsi="Georgia" w:cs="Georgia"/>
                <w:color w:val="000000"/>
                <w:sz w:val="22"/>
                <w:szCs w:val="22"/>
              </w:rPr>
            </w:rPrChange>
          </w:rPr>
          <w:t>, “Design, analysis, and discussion of short circuit and overload gate-driver dual-protection scheme for 1.2 kV, 400 a SiC MOSFET modules,” IEEE Trans. Power Electron. vol. 35, no. 3, pp. 3054–3068, Mar. 2020.</w:t>
        </w:r>
      </w:ins>
    </w:p>
    <w:p w:rsidR="00CB0E88" w:rsidRPr="00CB0E88" w:rsidRDefault="00CB0E88" w:rsidP="00CB0E88">
      <w:pPr>
        <w:widowControl w:val="0"/>
        <w:spacing w:after="140" w:line="360" w:lineRule="auto"/>
        <w:ind w:firstLine="442"/>
        <w:jc w:val="both"/>
        <w:rPr>
          <w:ins w:id="49" w:author="Furkan KARAKAYA" w:date="2020-07-24T12:59:00Z"/>
          <w:rFonts w:ascii="Georgia" w:hAnsi="Georgia" w:cs="Georgia"/>
          <w:i/>
          <w:color w:val="000000"/>
          <w:sz w:val="22"/>
          <w:szCs w:val="22"/>
          <w:rPrChange w:id="50" w:author="Furkan KARAKAYA" w:date="2020-07-24T13:00:00Z">
            <w:rPr>
              <w:ins w:id="51" w:author="Furkan KARAKAYA" w:date="2020-07-24T12:59:00Z"/>
              <w:rFonts w:ascii="Georgia" w:hAnsi="Georgia" w:cs="Georgia"/>
              <w:color w:val="000000"/>
              <w:sz w:val="22"/>
              <w:szCs w:val="22"/>
            </w:rPr>
          </w:rPrChange>
        </w:rPr>
      </w:pPr>
      <w:ins w:id="52" w:author="Furkan KARAKAYA" w:date="2020-07-24T12:59:00Z">
        <w:r w:rsidRPr="00CB0E88">
          <w:rPr>
            <w:rFonts w:ascii="Georgia" w:hAnsi="Georgia" w:cs="Georgia"/>
            <w:i/>
            <w:color w:val="000000"/>
            <w:sz w:val="22"/>
            <w:szCs w:val="22"/>
            <w:rPrChange w:id="53" w:author="Furkan KARAKAYA" w:date="2020-07-24T13:00:00Z">
              <w:rPr>
                <w:rFonts w:ascii="Georgia" w:hAnsi="Georgia" w:cs="Georgia"/>
                <w:color w:val="000000"/>
                <w:sz w:val="22"/>
                <w:szCs w:val="22"/>
              </w:rPr>
            </w:rPrChange>
          </w:rPr>
          <w:t xml:space="preserve">[2] M. </w:t>
        </w:r>
        <w:proofErr w:type="spellStart"/>
        <w:r w:rsidRPr="00CB0E88">
          <w:rPr>
            <w:rFonts w:ascii="Georgia" w:hAnsi="Georgia" w:cs="Georgia"/>
            <w:i/>
            <w:color w:val="000000"/>
            <w:sz w:val="22"/>
            <w:szCs w:val="22"/>
            <w:rPrChange w:id="54" w:author="Furkan KARAKAYA" w:date="2020-07-24T13:00:00Z">
              <w:rPr>
                <w:rFonts w:ascii="Georgia" w:hAnsi="Georgia" w:cs="Georgia"/>
                <w:color w:val="000000"/>
                <w:sz w:val="22"/>
                <w:szCs w:val="22"/>
              </w:rPr>
            </w:rPrChange>
          </w:rPr>
          <w:t>Oinonen</w:t>
        </w:r>
        <w:proofErr w:type="spellEnd"/>
        <w:r w:rsidRPr="00CB0E88">
          <w:rPr>
            <w:rFonts w:ascii="Georgia" w:hAnsi="Georgia" w:cs="Georgia"/>
            <w:i/>
            <w:color w:val="000000"/>
            <w:sz w:val="22"/>
            <w:szCs w:val="22"/>
            <w:rPrChange w:id="55" w:author="Furkan KARAKAYA" w:date="2020-07-24T13:00:00Z">
              <w:rPr>
                <w:rFonts w:ascii="Georgia" w:hAnsi="Georgia" w:cs="Georgia"/>
                <w:color w:val="000000"/>
                <w:sz w:val="22"/>
                <w:szCs w:val="22"/>
              </w:rPr>
            </w:rPrChange>
          </w:rPr>
          <w:t xml:space="preserve">, M. </w:t>
        </w:r>
        <w:proofErr w:type="spellStart"/>
        <w:r w:rsidRPr="00CB0E88">
          <w:rPr>
            <w:rFonts w:ascii="Georgia" w:hAnsi="Georgia" w:cs="Georgia"/>
            <w:i/>
            <w:color w:val="000000"/>
            <w:sz w:val="22"/>
            <w:szCs w:val="22"/>
            <w:rPrChange w:id="56" w:author="Furkan KARAKAYA" w:date="2020-07-24T13:00:00Z">
              <w:rPr>
                <w:rFonts w:ascii="Georgia" w:hAnsi="Georgia" w:cs="Georgia"/>
                <w:color w:val="000000"/>
                <w:sz w:val="22"/>
                <w:szCs w:val="22"/>
              </w:rPr>
            </w:rPrChange>
          </w:rPr>
          <w:t>Laitinen</w:t>
        </w:r>
        <w:proofErr w:type="spellEnd"/>
        <w:r w:rsidRPr="00CB0E88">
          <w:rPr>
            <w:rFonts w:ascii="Georgia" w:hAnsi="Georgia" w:cs="Georgia"/>
            <w:i/>
            <w:color w:val="000000"/>
            <w:sz w:val="22"/>
            <w:szCs w:val="22"/>
            <w:rPrChange w:id="57" w:author="Furkan KARAKAYA" w:date="2020-07-24T13:00:00Z">
              <w:rPr>
                <w:rFonts w:ascii="Georgia" w:hAnsi="Georgia" w:cs="Georgia"/>
                <w:color w:val="000000"/>
                <w:sz w:val="22"/>
                <w:szCs w:val="22"/>
              </w:rPr>
            </w:rPrChange>
          </w:rPr>
          <w:t xml:space="preserve">, and J. </w:t>
        </w:r>
        <w:proofErr w:type="spellStart"/>
        <w:r w:rsidRPr="00CB0E88">
          <w:rPr>
            <w:rFonts w:ascii="Georgia" w:hAnsi="Georgia" w:cs="Georgia"/>
            <w:i/>
            <w:color w:val="000000"/>
            <w:sz w:val="22"/>
            <w:szCs w:val="22"/>
            <w:rPrChange w:id="58" w:author="Furkan KARAKAYA" w:date="2020-07-24T13:00:00Z">
              <w:rPr>
                <w:rFonts w:ascii="Georgia" w:hAnsi="Georgia" w:cs="Georgia"/>
                <w:color w:val="000000"/>
                <w:sz w:val="22"/>
                <w:szCs w:val="22"/>
              </w:rPr>
            </w:rPrChange>
          </w:rPr>
          <w:t>Kyyr</w:t>
        </w:r>
        <w:proofErr w:type="spellEnd"/>
        <w:r w:rsidRPr="00CB0E88">
          <w:rPr>
            <w:rFonts w:ascii="Georgia" w:hAnsi="Georgia" w:cs="Georgia"/>
            <w:i/>
            <w:color w:val="000000"/>
            <w:sz w:val="22"/>
            <w:szCs w:val="22"/>
            <w:rPrChange w:id="59" w:author="Furkan KARAKAYA" w:date="2020-07-24T13:00:00Z">
              <w:rPr>
                <w:rFonts w:ascii="Georgia" w:hAnsi="Georgia" w:cs="Georgia"/>
                <w:color w:val="000000"/>
                <w:sz w:val="22"/>
                <w:szCs w:val="22"/>
              </w:rPr>
            </w:rPrChange>
          </w:rPr>
          <w:t>, “Current measurement and short-circuit protection of an IGBT based on module parasitics,” in Proc. 16th Eur. Conf. Power Electron. Appl., Aug. 2014.</w:t>
        </w:r>
      </w:ins>
    </w:p>
    <w:p w:rsidR="00CB0E88" w:rsidRDefault="00CB0E88" w:rsidP="00CB0E88">
      <w:pPr>
        <w:widowControl w:val="0"/>
        <w:spacing w:after="140" w:line="360" w:lineRule="auto"/>
        <w:ind w:firstLine="442"/>
        <w:jc w:val="both"/>
        <w:rPr>
          <w:ins w:id="60" w:author="Furkan KARAKAYA" w:date="2020-07-24T13:00:00Z"/>
          <w:rFonts w:ascii="Georgia" w:hAnsi="Georgia" w:cs="Georgia"/>
          <w:i/>
          <w:color w:val="000000"/>
          <w:sz w:val="22"/>
          <w:szCs w:val="22"/>
        </w:rPr>
        <w:pPrChange w:id="61" w:author="Furkan KARAKAYA" w:date="2020-07-24T12:57:00Z">
          <w:pPr>
            <w:widowControl w:val="0"/>
            <w:spacing w:after="140" w:line="360" w:lineRule="auto"/>
            <w:ind w:firstLine="442"/>
            <w:jc w:val="both"/>
          </w:pPr>
        </w:pPrChange>
      </w:pPr>
      <w:ins w:id="62" w:author="Furkan KARAKAYA" w:date="2020-07-24T12:59:00Z">
        <w:r w:rsidRPr="00CB0E88">
          <w:rPr>
            <w:rFonts w:ascii="Georgia" w:hAnsi="Georgia" w:cs="Georgia"/>
            <w:i/>
            <w:color w:val="000000"/>
            <w:sz w:val="22"/>
            <w:szCs w:val="22"/>
            <w:rPrChange w:id="63" w:author="Furkan KARAKAYA" w:date="2020-07-24T13:00:00Z">
              <w:rPr>
                <w:rFonts w:ascii="Georgia" w:hAnsi="Georgia" w:cs="Georgia"/>
                <w:color w:val="000000"/>
                <w:sz w:val="22"/>
                <w:szCs w:val="22"/>
              </w:rPr>
            </w:rPrChange>
          </w:rPr>
          <w:t xml:space="preserve">[3] A. E. </w:t>
        </w:r>
        <w:proofErr w:type="spellStart"/>
        <w:r w:rsidRPr="00CB0E88">
          <w:rPr>
            <w:rFonts w:ascii="Georgia" w:hAnsi="Georgia" w:cs="Georgia"/>
            <w:i/>
            <w:color w:val="000000"/>
            <w:sz w:val="22"/>
            <w:szCs w:val="22"/>
            <w:rPrChange w:id="64" w:author="Furkan KARAKAYA" w:date="2020-07-24T13:00:00Z">
              <w:rPr>
                <w:rFonts w:ascii="Georgia" w:hAnsi="Georgia" w:cs="Georgia"/>
                <w:color w:val="000000"/>
                <w:sz w:val="22"/>
                <w:szCs w:val="22"/>
              </w:rPr>
            </w:rPrChange>
          </w:rPr>
          <w:t>Awwad</w:t>
        </w:r>
        <w:proofErr w:type="spellEnd"/>
        <w:r w:rsidRPr="00CB0E88">
          <w:rPr>
            <w:rFonts w:ascii="Georgia" w:hAnsi="Georgia" w:cs="Georgia"/>
            <w:i/>
            <w:color w:val="000000"/>
            <w:sz w:val="22"/>
            <w:szCs w:val="22"/>
            <w:rPrChange w:id="65" w:author="Furkan KARAKAYA" w:date="2020-07-24T13:00:00Z">
              <w:rPr>
                <w:rFonts w:ascii="Georgia" w:hAnsi="Georgia" w:cs="Georgia"/>
                <w:color w:val="000000"/>
                <w:sz w:val="22"/>
                <w:szCs w:val="22"/>
              </w:rPr>
            </w:rPrChange>
          </w:rPr>
          <w:t xml:space="preserve"> and S. </w:t>
        </w:r>
        <w:proofErr w:type="spellStart"/>
        <w:r w:rsidRPr="00CB0E88">
          <w:rPr>
            <w:rFonts w:ascii="Georgia" w:hAnsi="Georgia" w:cs="Georgia"/>
            <w:i/>
            <w:color w:val="000000"/>
            <w:sz w:val="22"/>
            <w:szCs w:val="22"/>
            <w:rPrChange w:id="66" w:author="Furkan KARAKAYA" w:date="2020-07-24T13:00:00Z">
              <w:rPr>
                <w:rFonts w:ascii="Georgia" w:hAnsi="Georgia" w:cs="Georgia"/>
                <w:color w:val="000000"/>
                <w:sz w:val="22"/>
                <w:szCs w:val="22"/>
              </w:rPr>
            </w:rPrChange>
          </w:rPr>
          <w:t>Dieckerhoff</w:t>
        </w:r>
        <w:proofErr w:type="spellEnd"/>
        <w:r w:rsidRPr="00CB0E88">
          <w:rPr>
            <w:rFonts w:ascii="Georgia" w:hAnsi="Georgia" w:cs="Georgia"/>
            <w:i/>
            <w:color w:val="000000"/>
            <w:sz w:val="22"/>
            <w:szCs w:val="22"/>
            <w:rPrChange w:id="67" w:author="Furkan KARAKAYA" w:date="2020-07-24T13:00:00Z">
              <w:rPr>
                <w:rFonts w:ascii="Georgia" w:hAnsi="Georgia" w:cs="Georgia"/>
                <w:color w:val="000000"/>
                <w:sz w:val="22"/>
                <w:szCs w:val="22"/>
              </w:rPr>
            </w:rPrChange>
          </w:rPr>
          <w:t>, “Short-circuit evaluation and over-current protection for SiC power MOSFETs,” 2015 17th European Conference on Power Electronics and Applications, EPE-ECCE Europe 2015, 2015.</w:t>
        </w:r>
      </w:ins>
    </w:p>
    <w:p w:rsidR="00CB0E88" w:rsidRPr="00CB0E88" w:rsidRDefault="00CB0E88" w:rsidP="00CB0E88">
      <w:pPr>
        <w:widowControl w:val="0"/>
        <w:spacing w:after="140" w:line="360" w:lineRule="auto"/>
        <w:ind w:firstLine="442"/>
        <w:jc w:val="both"/>
        <w:rPr>
          <w:ins w:id="68" w:author="Furkan KARAKAYA" w:date="2020-07-24T13:02:00Z"/>
          <w:rFonts w:ascii="Georgia" w:hAnsi="Georgia" w:cs="Times New Roman"/>
          <w:color w:val="000000"/>
          <w:sz w:val="22"/>
          <w:szCs w:val="22"/>
          <w:rPrChange w:id="69" w:author="Furkan KARAKAYA" w:date="2020-07-24T13:03:00Z">
            <w:rPr>
              <w:ins w:id="70" w:author="Furkan KARAKAYA" w:date="2020-07-24T13:02:00Z"/>
              <w:rFonts w:ascii="Georgia" w:hAnsi="Georgia" w:cs="Georgia"/>
              <w:color w:val="000000"/>
              <w:sz w:val="22"/>
              <w:szCs w:val="22"/>
            </w:rPr>
          </w:rPrChange>
        </w:rPr>
        <w:pPrChange w:id="71" w:author="Furkan KARAKAYA" w:date="2020-07-24T12:57:00Z">
          <w:pPr>
            <w:widowControl w:val="0"/>
            <w:spacing w:after="140" w:line="360" w:lineRule="auto"/>
            <w:ind w:firstLine="442"/>
            <w:jc w:val="both"/>
          </w:pPr>
        </w:pPrChange>
      </w:pPr>
      <w:ins w:id="72" w:author="Furkan KARAKAYA" w:date="2020-07-24T13:00:00Z">
        <w:r w:rsidRPr="00CB0E88">
          <w:rPr>
            <w:rFonts w:ascii="Georgia" w:hAnsi="Georgia" w:cs="Times New Roman"/>
            <w:color w:val="000000"/>
            <w:sz w:val="22"/>
            <w:szCs w:val="22"/>
            <w:rPrChange w:id="73" w:author="Furkan KARAKAYA" w:date="2020-07-24T13:03:00Z">
              <w:rPr>
                <w:rFonts w:ascii="Georgia" w:hAnsi="Georgia" w:cs="Georgia"/>
                <w:color w:val="000000"/>
                <w:sz w:val="22"/>
                <w:szCs w:val="22"/>
              </w:rPr>
            </w:rPrChange>
          </w:rPr>
          <w:t>Thank you for your comment. We have cited</w:t>
        </w:r>
      </w:ins>
      <w:ins w:id="74" w:author="Furkan KARAKAYA" w:date="2020-07-24T13:01:00Z">
        <w:r w:rsidRPr="00CB0E88">
          <w:rPr>
            <w:rFonts w:ascii="Georgia" w:hAnsi="Georgia" w:cs="Times New Roman"/>
            <w:color w:val="000000"/>
            <w:sz w:val="22"/>
            <w:szCs w:val="22"/>
            <w:rPrChange w:id="75" w:author="Furkan KARAKAYA" w:date="2020-07-24T13:03:00Z">
              <w:rPr>
                <w:rFonts w:ascii="Georgia" w:hAnsi="Georgia" w:cs="Georgia"/>
                <w:color w:val="000000"/>
                <w:sz w:val="22"/>
                <w:szCs w:val="22"/>
              </w:rPr>
            </w:rPrChange>
          </w:rPr>
          <w:t xml:space="preserve"> these papers in [8], [13], [14]</w:t>
        </w:r>
      </w:ins>
      <w:ins w:id="76" w:author="Furkan KARAKAYA" w:date="2020-07-24T16:31:00Z">
        <w:r w:rsidR="00434C58">
          <w:rPr>
            <w:rFonts w:ascii="Georgia" w:hAnsi="Georgia" w:cs="Times New Roman"/>
            <w:color w:val="000000"/>
            <w:sz w:val="22"/>
            <w:szCs w:val="22"/>
          </w:rPr>
          <w:t xml:space="preserve"> in Section I</w:t>
        </w:r>
      </w:ins>
      <w:ins w:id="77" w:author="Furkan KARAKAYA" w:date="2020-07-24T13:01:00Z">
        <w:r w:rsidRPr="00CB0E88">
          <w:rPr>
            <w:rFonts w:ascii="Georgia" w:hAnsi="Georgia" w:cs="Times New Roman"/>
            <w:color w:val="000000"/>
            <w:sz w:val="22"/>
            <w:szCs w:val="22"/>
            <w:rPrChange w:id="78" w:author="Furkan KARAKAYA" w:date="2020-07-24T13:03:00Z">
              <w:rPr>
                <w:rFonts w:ascii="Georgia" w:hAnsi="Georgia" w:cs="Georgia"/>
                <w:color w:val="000000"/>
                <w:sz w:val="22"/>
                <w:szCs w:val="22"/>
              </w:rPr>
            </w:rPrChange>
          </w:rPr>
          <w:t xml:space="preserve">. We indicated the differences of this study </w:t>
        </w:r>
      </w:ins>
      <w:ins w:id="79" w:author="Furkan KARAKAYA" w:date="2020-07-24T13:02:00Z">
        <w:r w:rsidRPr="00CB0E88">
          <w:rPr>
            <w:rFonts w:ascii="Georgia" w:hAnsi="Georgia" w:cs="Times New Roman"/>
            <w:color w:val="000000"/>
            <w:sz w:val="22"/>
            <w:szCs w:val="22"/>
            <w:rPrChange w:id="80" w:author="Furkan KARAKAYA" w:date="2020-07-24T13:03:00Z">
              <w:rPr>
                <w:rFonts w:ascii="Georgia" w:hAnsi="Georgia" w:cs="Georgia"/>
                <w:color w:val="000000"/>
                <w:sz w:val="22"/>
                <w:szCs w:val="22"/>
              </w:rPr>
            </w:rPrChange>
          </w:rPr>
          <w:t xml:space="preserve">from the previous studies </w:t>
        </w:r>
      </w:ins>
      <w:ins w:id="81" w:author="Furkan KARAKAYA" w:date="2020-07-24T13:01:00Z">
        <w:r w:rsidRPr="00CB0E88">
          <w:rPr>
            <w:rFonts w:ascii="Georgia" w:hAnsi="Georgia" w:cs="Times New Roman"/>
            <w:color w:val="000000"/>
            <w:sz w:val="22"/>
            <w:szCs w:val="22"/>
            <w:rPrChange w:id="82" w:author="Furkan KARAKAYA" w:date="2020-07-24T13:03:00Z">
              <w:rPr>
                <w:rFonts w:ascii="Georgia" w:hAnsi="Georgia" w:cs="Georgia"/>
                <w:color w:val="000000"/>
                <w:sz w:val="22"/>
                <w:szCs w:val="22"/>
              </w:rPr>
            </w:rPrChange>
          </w:rPr>
          <w:t>in</w:t>
        </w:r>
      </w:ins>
      <w:ins w:id="83" w:author="Furkan KARAKAYA" w:date="2020-07-24T13:02:00Z">
        <w:r w:rsidRPr="00CB0E88">
          <w:rPr>
            <w:rFonts w:ascii="Georgia" w:hAnsi="Georgia" w:cs="Times New Roman"/>
            <w:color w:val="000000"/>
            <w:sz w:val="22"/>
            <w:szCs w:val="22"/>
            <w:rPrChange w:id="84" w:author="Furkan KARAKAYA" w:date="2020-07-24T13:03:00Z">
              <w:rPr>
                <w:rFonts w:ascii="Georgia" w:hAnsi="Georgia" w:cs="Georgia"/>
                <w:color w:val="000000"/>
                <w:sz w:val="22"/>
                <w:szCs w:val="22"/>
              </w:rPr>
            </w:rPrChange>
          </w:rPr>
          <w:t xml:space="preserve"> </w:t>
        </w:r>
      </w:ins>
      <w:ins w:id="85" w:author="Furkan KARAKAYA" w:date="2020-07-24T16:31:00Z">
        <w:r w:rsidR="00434C58">
          <w:rPr>
            <w:rFonts w:ascii="Georgia" w:hAnsi="Georgia" w:cs="Times New Roman"/>
            <w:color w:val="000000"/>
            <w:sz w:val="22"/>
            <w:szCs w:val="22"/>
          </w:rPr>
          <w:t xml:space="preserve">seventh </w:t>
        </w:r>
      </w:ins>
      <w:ins w:id="86" w:author="Furkan KARAKAYA" w:date="2020-07-24T16:32:00Z">
        <w:r w:rsidR="004353A2">
          <w:rPr>
            <w:rFonts w:ascii="Georgia" w:hAnsi="Georgia" w:cs="Times New Roman"/>
            <w:color w:val="000000"/>
            <w:sz w:val="22"/>
            <w:szCs w:val="22"/>
          </w:rPr>
          <w:t xml:space="preserve">and eighth </w:t>
        </w:r>
      </w:ins>
      <w:ins w:id="87" w:author="Furkan KARAKAYA" w:date="2020-07-24T16:31:00Z">
        <w:r w:rsidR="00434C58">
          <w:rPr>
            <w:rFonts w:ascii="Georgia" w:hAnsi="Georgia" w:cs="Times New Roman"/>
            <w:color w:val="000000"/>
            <w:sz w:val="22"/>
            <w:szCs w:val="22"/>
          </w:rPr>
          <w:t>paragraph of Section I</w:t>
        </w:r>
      </w:ins>
      <w:ins w:id="88" w:author="Furkan KARAKAYA" w:date="2020-07-24T13:02:00Z">
        <w:r w:rsidRPr="00CB0E88">
          <w:rPr>
            <w:rFonts w:ascii="Georgia" w:hAnsi="Georgia" w:cs="Times New Roman"/>
            <w:color w:val="000000"/>
            <w:sz w:val="22"/>
            <w:szCs w:val="22"/>
            <w:rPrChange w:id="89" w:author="Furkan KARAKAYA" w:date="2020-07-24T13:03:00Z">
              <w:rPr>
                <w:rFonts w:ascii="Georgia" w:hAnsi="Georgia" w:cs="Georgia"/>
                <w:color w:val="000000"/>
                <w:sz w:val="22"/>
                <w:szCs w:val="22"/>
              </w:rPr>
            </w:rPrChange>
          </w:rPr>
          <w:t>.</w:t>
        </w:r>
      </w:ins>
    </w:p>
    <w:p w:rsidR="00CB0E88" w:rsidRDefault="00CB0E88" w:rsidP="00CB0E88">
      <w:pPr>
        <w:widowControl w:val="0"/>
        <w:spacing w:after="140" w:line="360" w:lineRule="auto"/>
        <w:ind w:firstLine="442"/>
        <w:jc w:val="both"/>
        <w:rPr>
          <w:ins w:id="90" w:author="Furkan KARAKAYA" w:date="2020-07-24T13:02:00Z"/>
          <w:rFonts w:ascii="Georgia" w:hAnsi="Georgia" w:cs="Georgia"/>
          <w:color w:val="000000"/>
          <w:sz w:val="22"/>
          <w:szCs w:val="22"/>
        </w:rPr>
        <w:pPrChange w:id="91" w:author="Furkan KARAKAYA" w:date="2020-07-24T12:57:00Z">
          <w:pPr>
            <w:widowControl w:val="0"/>
            <w:spacing w:after="140" w:line="360" w:lineRule="auto"/>
            <w:ind w:firstLine="442"/>
            <w:jc w:val="both"/>
          </w:pPr>
        </w:pPrChange>
      </w:pPr>
      <w:ins w:id="92" w:author="Furkan KARAKAYA" w:date="2020-07-24T13:03:00Z">
        <w:r w:rsidRPr="00CB0E88">
          <w:rPr>
            <w:rFonts w:ascii="Georgia" w:hAnsi="Georgia" w:cs="Georgia"/>
            <w:b/>
            <w:color w:val="000000"/>
            <w:sz w:val="22"/>
            <w:szCs w:val="22"/>
            <w:rPrChange w:id="93" w:author="Furkan KARAKAYA" w:date="2020-07-24T13:06:00Z">
              <w:rPr>
                <w:rFonts w:ascii="Georgia" w:hAnsi="Georgia" w:cs="Georgia"/>
                <w:color w:val="000000"/>
                <w:sz w:val="22"/>
                <w:szCs w:val="22"/>
              </w:rPr>
            </w:rPrChange>
          </w:rPr>
          <w:t>2)</w:t>
        </w:r>
        <w:r>
          <w:rPr>
            <w:rFonts w:ascii="Georgia" w:hAnsi="Georgia" w:cs="Georgia"/>
            <w:color w:val="000000"/>
            <w:sz w:val="22"/>
            <w:szCs w:val="22"/>
          </w:rPr>
          <w:t xml:space="preserve"> </w:t>
        </w:r>
      </w:ins>
      <w:ins w:id="94" w:author="Furkan KARAKAYA" w:date="2020-07-24T13:04:00Z">
        <w:r w:rsidRPr="00CB0E88">
          <w:rPr>
            <w:rFonts w:ascii="Georgia" w:hAnsi="Georgia" w:cs="Georgia"/>
            <w:i/>
            <w:color w:val="000000"/>
            <w:sz w:val="22"/>
            <w:szCs w:val="22"/>
            <w:rPrChange w:id="95" w:author="Furkan KARAKAYA" w:date="2020-07-24T13:04:00Z">
              <w:rPr>
                <w:rFonts w:ascii="Georgia" w:hAnsi="Georgia" w:cs="Georgia"/>
                <w:color w:val="000000"/>
                <w:sz w:val="22"/>
                <w:szCs w:val="22"/>
              </w:rPr>
            </w:rPrChange>
          </w:rPr>
          <w:t xml:space="preserve">This detection scheme is an effective way to detect Short-Circuit. Unfortunately, this paper does not provide any new idea to improve the detection scheme and is more like a case application. The innovation of this paper does not meet the standard of </w:t>
        </w:r>
        <w:proofErr w:type="gramStart"/>
        <w:r w:rsidRPr="00CB0E88">
          <w:rPr>
            <w:rFonts w:ascii="Georgia" w:hAnsi="Georgia" w:cs="Georgia"/>
            <w:i/>
            <w:color w:val="000000"/>
            <w:sz w:val="22"/>
            <w:szCs w:val="22"/>
            <w:rPrChange w:id="96" w:author="Furkan KARAKAYA" w:date="2020-07-24T13:04:00Z">
              <w:rPr>
                <w:rFonts w:ascii="Georgia" w:hAnsi="Georgia" w:cs="Georgia"/>
                <w:color w:val="000000"/>
                <w:sz w:val="22"/>
                <w:szCs w:val="22"/>
              </w:rPr>
            </w:rPrChange>
          </w:rPr>
          <w:t>the  TPEL</w:t>
        </w:r>
        <w:proofErr w:type="gramEnd"/>
        <w:r w:rsidRPr="00CB0E88">
          <w:rPr>
            <w:rFonts w:ascii="Georgia" w:hAnsi="Georgia" w:cs="Georgia"/>
            <w:i/>
            <w:color w:val="000000"/>
            <w:sz w:val="22"/>
            <w:szCs w:val="22"/>
            <w:rPrChange w:id="97" w:author="Furkan KARAKAYA" w:date="2020-07-24T13:04:00Z">
              <w:rPr>
                <w:rFonts w:ascii="Georgia" w:hAnsi="Georgia" w:cs="Georgia"/>
                <w:color w:val="000000"/>
                <w:sz w:val="22"/>
                <w:szCs w:val="22"/>
              </w:rPr>
            </w:rPrChange>
          </w:rPr>
          <w:t>.</w:t>
        </w:r>
      </w:ins>
    </w:p>
    <w:p w:rsidR="00CB0E88" w:rsidRDefault="00CB0E88" w:rsidP="00CB0E88">
      <w:pPr>
        <w:widowControl w:val="0"/>
        <w:spacing w:after="140" w:line="360" w:lineRule="auto"/>
        <w:ind w:firstLine="442"/>
        <w:jc w:val="both"/>
        <w:rPr>
          <w:ins w:id="98" w:author="Furkan KARAKAYA" w:date="2020-07-24T13:05:00Z"/>
          <w:rFonts w:ascii="Georgia" w:hAnsi="Georgia" w:cs="Georgia"/>
          <w:color w:val="000000"/>
          <w:sz w:val="22"/>
          <w:szCs w:val="22"/>
        </w:rPr>
        <w:pPrChange w:id="99" w:author="Furkan KARAKAYA" w:date="2020-07-24T12:57:00Z">
          <w:pPr>
            <w:widowControl w:val="0"/>
            <w:spacing w:after="140" w:line="360" w:lineRule="auto"/>
            <w:ind w:firstLine="442"/>
            <w:jc w:val="both"/>
          </w:pPr>
        </w:pPrChange>
      </w:pPr>
      <w:ins w:id="100" w:author="Furkan KARAKAYA" w:date="2020-07-24T13:04:00Z">
        <w:r>
          <w:rPr>
            <w:rFonts w:ascii="Georgia" w:hAnsi="Georgia" w:cs="Georgia"/>
            <w:color w:val="000000"/>
            <w:sz w:val="22"/>
            <w:szCs w:val="22"/>
          </w:rPr>
          <w:t>Thank you for your comment. W</w:t>
        </w:r>
        <w:r>
          <w:rPr>
            <w:rFonts w:ascii="Georgia" w:hAnsi="Georgia" w:cs="Georgia"/>
            <w:color w:val="000000"/>
            <w:sz w:val="22"/>
            <w:szCs w:val="22"/>
          </w:rPr>
          <w:t>e stressed better</w:t>
        </w:r>
        <w:r w:rsidRPr="00AE3ED5">
          <w:rPr>
            <w:rFonts w:ascii="Georgia" w:hAnsi="Georgia" w:cs="Georgia"/>
            <w:color w:val="000000"/>
            <w:sz w:val="22"/>
            <w:szCs w:val="22"/>
          </w:rPr>
          <w:t xml:space="preserve"> </w:t>
        </w:r>
        <w:r>
          <w:rPr>
            <w:rFonts w:ascii="Georgia" w:hAnsi="Georgia" w:cs="Georgia"/>
            <w:color w:val="000000"/>
            <w:sz w:val="22"/>
            <w:szCs w:val="22"/>
          </w:rPr>
          <w:t>in Section V how important the outcome of this paper for application of short-circuit protection techniques on parallel switch configuration</w:t>
        </w:r>
      </w:ins>
      <w:ins w:id="101" w:author="Furkan KARAKAYA" w:date="2020-07-24T13:05:00Z">
        <w:r>
          <w:rPr>
            <w:rFonts w:ascii="Georgia" w:hAnsi="Georgia" w:cs="Georgia"/>
            <w:color w:val="000000"/>
            <w:sz w:val="22"/>
            <w:szCs w:val="22"/>
          </w:rPr>
          <w:t>.</w:t>
        </w:r>
      </w:ins>
    </w:p>
    <w:p w:rsidR="00CB0E88" w:rsidRDefault="00CB0E88" w:rsidP="00CB0E88">
      <w:pPr>
        <w:widowControl w:val="0"/>
        <w:spacing w:after="140" w:line="360" w:lineRule="auto"/>
        <w:ind w:firstLine="442"/>
        <w:jc w:val="both"/>
        <w:rPr>
          <w:ins w:id="102" w:author="Furkan KARAKAYA" w:date="2020-07-24T13:06:00Z"/>
          <w:rFonts w:ascii="Georgia" w:hAnsi="Georgia" w:cs="Georgia"/>
          <w:i/>
          <w:color w:val="000000"/>
          <w:sz w:val="22"/>
          <w:szCs w:val="22"/>
        </w:rPr>
        <w:pPrChange w:id="103" w:author="Furkan KARAKAYA" w:date="2020-07-24T12:57:00Z">
          <w:pPr>
            <w:widowControl w:val="0"/>
            <w:spacing w:after="140" w:line="360" w:lineRule="auto"/>
            <w:ind w:firstLine="442"/>
            <w:jc w:val="both"/>
          </w:pPr>
        </w:pPrChange>
      </w:pPr>
      <w:ins w:id="104" w:author="Furkan KARAKAYA" w:date="2020-07-24T13:05:00Z">
        <w:r w:rsidRPr="00CB0E88">
          <w:rPr>
            <w:rFonts w:ascii="Georgia" w:hAnsi="Georgia" w:cs="Georgia"/>
            <w:b/>
            <w:color w:val="000000"/>
            <w:sz w:val="22"/>
            <w:szCs w:val="22"/>
            <w:rPrChange w:id="105" w:author="Furkan KARAKAYA" w:date="2020-07-24T13:06:00Z">
              <w:rPr>
                <w:rFonts w:ascii="Georgia" w:hAnsi="Georgia" w:cs="Georgia"/>
                <w:color w:val="000000"/>
                <w:sz w:val="22"/>
                <w:szCs w:val="22"/>
              </w:rPr>
            </w:rPrChange>
          </w:rPr>
          <w:t>3)</w:t>
        </w:r>
        <w:r>
          <w:rPr>
            <w:rFonts w:ascii="Georgia" w:hAnsi="Georgia" w:cs="Georgia"/>
            <w:color w:val="000000"/>
            <w:sz w:val="22"/>
            <w:szCs w:val="22"/>
          </w:rPr>
          <w:t xml:space="preserve"> </w:t>
        </w:r>
        <w:r w:rsidRPr="00CB0E88">
          <w:rPr>
            <w:rFonts w:ascii="Georgia" w:hAnsi="Georgia" w:cs="Georgia"/>
            <w:i/>
            <w:color w:val="000000"/>
            <w:sz w:val="22"/>
            <w:szCs w:val="22"/>
            <w:rPrChange w:id="106" w:author="Furkan KARAKAYA" w:date="2020-07-24T13:05:00Z">
              <w:rPr>
                <w:rFonts w:ascii="Georgia" w:hAnsi="Georgia" w:cs="Georgia"/>
                <w:color w:val="000000"/>
                <w:sz w:val="22"/>
                <w:szCs w:val="22"/>
              </w:rPr>
            </w:rPrChange>
          </w:rPr>
          <w:t xml:space="preserve">Moreover, as far as I am concerned, this detection scheme may not be the best option for the GaN device. For the GaN device, due to its high switching speed, a large power loop stray inductance can induce false turn-on and self-sustained switching oscillation. To avoid this, the power loop stray inductance should be as small as possible. However, the detection scheme utilized intrusive to the circuit and generate additional stray inductance in the power loop. The detection scheme also requires the power loop stray inductance to be sufficiently large to generate a significant voltage </w:t>
        </w:r>
        <w:r w:rsidRPr="00CB0E88">
          <w:rPr>
            <w:rFonts w:ascii="Georgia" w:hAnsi="Georgia" w:cs="Georgia"/>
            <w:i/>
            <w:color w:val="000000"/>
            <w:sz w:val="22"/>
            <w:szCs w:val="22"/>
            <w:rPrChange w:id="107" w:author="Furkan KARAKAYA" w:date="2020-07-24T13:05:00Z">
              <w:rPr>
                <w:rFonts w:ascii="Georgia" w:hAnsi="Georgia" w:cs="Georgia"/>
                <w:color w:val="000000"/>
                <w:sz w:val="22"/>
                <w:szCs w:val="22"/>
              </w:rPr>
            </w:rPrChange>
          </w:rPr>
          <w:lastRenderedPageBreak/>
          <w:t>drop for detection. This makes the test circuit even more vulnerable to the false turn-on and self-sustained switching oscillation.</w:t>
        </w:r>
      </w:ins>
    </w:p>
    <w:p w:rsidR="00CB0E88" w:rsidRDefault="00CB0E88" w:rsidP="00CB0E88">
      <w:pPr>
        <w:widowControl w:val="0"/>
        <w:spacing w:after="140" w:line="360" w:lineRule="auto"/>
        <w:jc w:val="both"/>
        <w:rPr>
          <w:ins w:id="108" w:author="Furkan KARAKAYA" w:date="2020-07-24T13:06:00Z"/>
          <w:rFonts w:ascii="Georgia" w:hAnsi="Georgia" w:cs="Georgia"/>
          <w:color w:val="000000"/>
          <w:sz w:val="22"/>
          <w:szCs w:val="22"/>
        </w:rPr>
      </w:pPr>
      <w:ins w:id="109" w:author="Furkan KARAKAYA" w:date="2020-07-24T13:05:00Z">
        <w:r>
          <w:rPr>
            <w:rFonts w:ascii="Georgia" w:hAnsi="Georgia" w:cs="Georgia"/>
            <w:color w:val="000000"/>
            <w:sz w:val="22"/>
            <w:szCs w:val="22"/>
            <w:rPrChange w:id="110" w:author="Furkan KARAKAYA" w:date="2020-07-24T13:06:00Z">
              <w:rPr>
                <w:rFonts w:ascii="Georgia" w:hAnsi="Georgia" w:cs="Georgia"/>
                <w:color w:val="000000"/>
                <w:sz w:val="22"/>
                <w:szCs w:val="22"/>
              </w:rPr>
            </w:rPrChange>
          </w:rPr>
          <w:tab/>
        </w:r>
      </w:ins>
      <w:ins w:id="111" w:author="Furkan KARAKAYA" w:date="2020-07-24T13:06:00Z">
        <w:r>
          <w:rPr>
            <w:rFonts w:ascii="Georgia" w:hAnsi="Georgia" w:cs="Georgia"/>
            <w:color w:val="000000"/>
            <w:sz w:val="22"/>
            <w:szCs w:val="22"/>
          </w:rPr>
          <w:t xml:space="preserve">Thank you for your comment. </w:t>
        </w:r>
        <w:r>
          <w:rPr>
            <w:rFonts w:ascii="Georgia" w:hAnsi="Georgia" w:cs="Georgia"/>
            <w:color w:val="000000"/>
            <w:sz w:val="22"/>
            <w:szCs w:val="22"/>
          </w:rPr>
          <w:t>We addressed the reviewer concern</w:t>
        </w:r>
        <w:r>
          <w:rPr>
            <w:rFonts w:ascii="Georgia" w:hAnsi="Georgia" w:cs="Georgia"/>
            <w:color w:val="000000"/>
            <w:sz w:val="22"/>
            <w:szCs w:val="22"/>
          </w:rPr>
          <w:t xml:space="preserve"> </w:t>
        </w:r>
        <w:r>
          <w:rPr>
            <w:rFonts w:ascii="Georgia" w:hAnsi="Georgia" w:cs="Georgia"/>
            <w:color w:val="000000"/>
            <w:sz w:val="22"/>
            <w:szCs w:val="22"/>
          </w:rPr>
          <w:t xml:space="preserve">in </w:t>
        </w:r>
      </w:ins>
      <w:ins w:id="112" w:author="Furkan KARAKAYA" w:date="2020-07-24T13:08:00Z">
        <w:r w:rsidR="00C476A6">
          <w:rPr>
            <w:rFonts w:ascii="Georgia" w:hAnsi="Georgia" w:cs="Georgia"/>
            <w:color w:val="000000"/>
            <w:sz w:val="22"/>
            <w:szCs w:val="22"/>
          </w:rPr>
          <w:t xml:space="preserve">the last paragraph </w:t>
        </w:r>
        <w:r w:rsidR="00C476A6">
          <w:rPr>
            <w:rFonts w:ascii="Georgia" w:hAnsi="Georgia" w:cs="Georgia"/>
            <w:color w:val="000000"/>
            <w:sz w:val="22"/>
            <w:szCs w:val="22"/>
          </w:rPr>
          <w:t xml:space="preserve">of </w:t>
        </w:r>
      </w:ins>
      <w:ins w:id="113" w:author="Furkan KARAKAYA" w:date="2020-07-24T13:06:00Z">
        <w:r>
          <w:rPr>
            <w:rFonts w:ascii="Georgia" w:hAnsi="Georgia" w:cs="Georgia"/>
            <w:color w:val="000000"/>
            <w:sz w:val="22"/>
            <w:szCs w:val="22"/>
          </w:rPr>
          <w:t>Section II-A</w:t>
        </w:r>
      </w:ins>
      <w:ins w:id="114" w:author="Furkan KARAKAYA" w:date="2020-07-24T13:07:00Z">
        <w:r w:rsidR="00C476A6">
          <w:rPr>
            <w:rFonts w:ascii="Georgia" w:hAnsi="Georgia" w:cs="Georgia"/>
            <w:color w:val="000000"/>
            <w:sz w:val="22"/>
            <w:szCs w:val="22"/>
          </w:rPr>
          <w:t xml:space="preserve">, </w:t>
        </w:r>
      </w:ins>
      <w:ins w:id="115" w:author="Furkan KARAKAYA" w:date="2020-07-24T13:06:00Z">
        <w:r w:rsidR="00C476A6">
          <w:rPr>
            <w:rFonts w:ascii="Georgia" w:hAnsi="Georgia" w:cs="Georgia"/>
            <w:color w:val="000000"/>
            <w:sz w:val="22"/>
            <w:szCs w:val="22"/>
          </w:rPr>
          <w:t xml:space="preserve">and </w:t>
        </w:r>
      </w:ins>
      <w:ins w:id="116" w:author="Furkan KARAKAYA" w:date="2020-07-24T13:08:00Z">
        <w:r w:rsidR="00C476A6">
          <w:rPr>
            <w:rFonts w:ascii="Georgia" w:hAnsi="Georgia" w:cs="Georgia"/>
            <w:color w:val="000000"/>
            <w:sz w:val="22"/>
            <w:szCs w:val="22"/>
          </w:rPr>
          <w:t xml:space="preserve">in </w:t>
        </w:r>
        <w:r w:rsidR="00C476A6">
          <w:rPr>
            <w:rFonts w:ascii="Georgia" w:hAnsi="Georgia" w:cs="Georgia"/>
            <w:color w:val="000000"/>
            <w:sz w:val="22"/>
            <w:szCs w:val="22"/>
          </w:rPr>
          <w:t>the last paragraph</w:t>
        </w:r>
      </w:ins>
      <w:ins w:id="117" w:author="Furkan KARAKAYA" w:date="2020-07-24T13:06:00Z">
        <w:r>
          <w:rPr>
            <w:rFonts w:ascii="Georgia" w:hAnsi="Georgia" w:cs="Georgia"/>
            <w:color w:val="000000"/>
            <w:sz w:val="22"/>
            <w:szCs w:val="22"/>
          </w:rPr>
          <w:t xml:space="preserve"> </w:t>
        </w:r>
      </w:ins>
      <w:ins w:id="118" w:author="Furkan KARAKAYA" w:date="2020-07-24T13:08:00Z">
        <w:r w:rsidR="00C476A6">
          <w:rPr>
            <w:rFonts w:ascii="Georgia" w:hAnsi="Georgia" w:cs="Georgia"/>
            <w:color w:val="000000"/>
            <w:sz w:val="22"/>
            <w:szCs w:val="22"/>
          </w:rPr>
          <w:t xml:space="preserve">of </w:t>
        </w:r>
      </w:ins>
      <w:ins w:id="119" w:author="Furkan KARAKAYA" w:date="2020-07-24T13:06:00Z">
        <w:r>
          <w:rPr>
            <w:rFonts w:ascii="Georgia" w:hAnsi="Georgia" w:cs="Georgia"/>
            <w:color w:val="000000"/>
            <w:sz w:val="22"/>
            <w:szCs w:val="22"/>
          </w:rPr>
          <w:t>Section III-A</w:t>
        </w:r>
      </w:ins>
      <w:ins w:id="120" w:author="Furkan KARAKAYA" w:date="2020-07-24T13:07:00Z">
        <w:r w:rsidR="00C476A6">
          <w:rPr>
            <w:rFonts w:ascii="Georgia" w:hAnsi="Georgia" w:cs="Georgia"/>
            <w:color w:val="000000"/>
            <w:sz w:val="22"/>
            <w:szCs w:val="22"/>
          </w:rPr>
          <w:t xml:space="preserve"> </w:t>
        </w:r>
      </w:ins>
      <w:ins w:id="121" w:author="Furkan KARAKAYA" w:date="2020-07-24T13:06:00Z">
        <w:r>
          <w:rPr>
            <w:rFonts w:ascii="Georgia" w:hAnsi="Georgia" w:cs="Georgia"/>
            <w:color w:val="000000"/>
            <w:sz w:val="22"/>
            <w:szCs w:val="22"/>
          </w:rPr>
          <w:t>and we explained the advantages of the applied technique over other techniques in Section V.</w:t>
        </w:r>
      </w:ins>
    </w:p>
    <w:p w:rsidR="00C476A6" w:rsidRDefault="00C476A6" w:rsidP="00C476A6">
      <w:pPr>
        <w:widowControl w:val="0"/>
        <w:spacing w:after="140" w:line="360" w:lineRule="auto"/>
        <w:ind w:firstLine="442"/>
        <w:jc w:val="both"/>
        <w:rPr>
          <w:ins w:id="122" w:author="Furkan KARAKAYA" w:date="2020-07-24T13:09:00Z"/>
          <w:rFonts w:ascii="Georgia" w:hAnsi="Georgia" w:cs="Georgia"/>
          <w:b/>
          <w:color w:val="000000"/>
          <w:sz w:val="22"/>
          <w:szCs w:val="22"/>
        </w:rPr>
      </w:pPr>
      <w:ins w:id="123" w:author="Furkan KARAKAYA" w:date="2020-07-24T13:09:00Z">
        <w:r>
          <w:rPr>
            <w:rFonts w:ascii="Georgia" w:hAnsi="Georgia" w:cs="Georgia"/>
            <w:b/>
            <w:color w:val="000000"/>
            <w:sz w:val="22"/>
            <w:szCs w:val="22"/>
          </w:rPr>
          <w:t>Reviewer 2</w:t>
        </w:r>
        <w:r>
          <w:rPr>
            <w:rFonts w:ascii="Georgia" w:hAnsi="Georgia" w:cs="Georgia"/>
            <w:b/>
            <w:color w:val="000000"/>
            <w:sz w:val="22"/>
            <w:szCs w:val="22"/>
          </w:rPr>
          <w:t xml:space="preserve"> Comments</w:t>
        </w:r>
      </w:ins>
    </w:p>
    <w:p w:rsidR="00CB0E88" w:rsidRDefault="00C476A6" w:rsidP="00C476A6">
      <w:pPr>
        <w:pStyle w:val="ListParagraph"/>
        <w:widowControl w:val="0"/>
        <w:numPr>
          <w:ilvl w:val="0"/>
          <w:numId w:val="2"/>
        </w:numPr>
        <w:spacing w:after="140" w:line="360" w:lineRule="auto"/>
        <w:jc w:val="both"/>
        <w:rPr>
          <w:ins w:id="124" w:author="Furkan KARAKAYA" w:date="2020-07-24T13:10:00Z"/>
          <w:rFonts w:ascii="Georgia" w:hAnsi="Georgia" w:cs="Georgia"/>
          <w:i/>
          <w:color w:val="000000"/>
          <w:sz w:val="22"/>
          <w:szCs w:val="22"/>
        </w:rPr>
        <w:pPrChange w:id="125" w:author="Furkan KARAKAYA" w:date="2020-07-24T13:09:00Z">
          <w:pPr>
            <w:widowControl w:val="0"/>
            <w:spacing w:after="140" w:line="360" w:lineRule="auto"/>
            <w:ind w:firstLine="442"/>
            <w:jc w:val="both"/>
          </w:pPr>
        </w:pPrChange>
      </w:pPr>
      <w:ins w:id="126" w:author="Furkan KARAKAYA" w:date="2020-07-24T13:09:00Z">
        <w:r w:rsidRPr="00C476A6">
          <w:rPr>
            <w:rFonts w:ascii="Georgia" w:hAnsi="Georgia" w:cs="Georgia"/>
            <w:i/>
            <w:color w:val="000000"/>
            <w:sz w:val="22"/>
            <w:szCs w:val="22"/>
            <w:rPrChange w:id="127" w:author="Furkan KARAKAYA" w:date="2020-07-24T13:09:00Z">
              <w:rPr>
                <w:rFonts w:ascii="Georgia" w:hAnsi="Georgia" w:cs="Georgia"/>
                <w:color w:val="000000"/>
                <w:sz w:val="22"/>
                <w:szCs w:val="22"/>
              </w:rPr>
            </w:rPrChange>
          </w:rPr>
          <w:t>Why does “increased switching speed result in a dramatic increase in short circuit current under a shoot through fault”?  The short circuit current in any case is limited by saturation of the device.</w:t>
        </w:r>
      </w:ins>
    </w:p>
    <w:p w:rsidR="00C476A6" w:rsidRDefault="00C476A6" w:rsidP="00C476A6">
      <w:pPr>
        <w:widowControl w:val="0"/>
        <w:spacing w:after="140" w:line="360" w:lineRule="auto"/>
        <w:ind w:left="360" w:firstLine="360"/>
        <w:jc w:val="both"/>
        <w:rPr>
          <w:ins w:id="128" w:author="Furkan KARAKAYA" w:date="2020-07-24T13:11:00Z"/>
          <w:rFonts w:ascii="Georgia" w:hAnsi="Georgia" w:cs="Georgia"/>
          <w:color w:val="000000"/>
          <w:sz w:val="22"/>
          <w:szCs w:val="22"/>
        </w:rPr>
        <w:pPrChange w:id="129" w:author="Furkan KARAKAYA" w:date="2020-07-24T13:11:00Z">
          <w:pPr>
            <w:widowControl w:val="0"/>
            <w:spacing w:after="140" w:line="360" w:lineRule="auto"/>
            <w:ind w:firstLine="442"/>
            <w:jc w:val="both"/>
          </w:pPr>
        </w:pPrChange>
      </w:pPr>
      <w:ins w:id="130" w:author="Furkan KARAKAYA" w:date="2020-07-24T13:11:00Z">
        <w:r>
          <w:rPr>
            <w:rFonts w:ascii="Georgia" w:hAnsi="Georgia" w:cs="Georgia"/>
            <w:color w:val="000000"/>
            <w:sz w:val="22"/>
            <w:szCs w:val="22"/>
          </w:rPr>
          <w:t>Thank you for your comment. We have removed the given term in the abstract.</w:t>
        </w:r>
      </w:ins>
    </w:p>
    <w:p w:rsidR="00C476A6" w:rsidRDefault="00C476A6" w:rsidP="00C476A6">
      <w:pPr>
        <w:pStyle w:val="ListParagraph"/>
        <w:widowControl w:val="0"/>
        <w:numPr>
          <w:ilvl w:val="0"/>
          <w:numId w:val="2"/>
        </w:numPr>
        <w:spacing w:after="140" w:line="360" w:lineRule="auto"/>
        <w:jc w:val="both"/>
        <w:rPr>
          <w:ins w:id="131" w:author="Furkan KARAKAYA" w:date="2020-07-24T13:11:00Z"/>
          <w:rFonts w:ascii="Georgia" w:hAnsi="Georgia" w:cs="Georgia"/>
          <w:i/>
          <w:color w:val="000000"/>
          <w:sz w:val="22"/>
          <w:szCs w:val="22"/>
        </w:rPr>
        <w:pPrChange w:id="132" w:author="Furkan KARAKAYA" w:date="2020-07-24T13:11:00Z">
          <w:pPr>
            <w:widowControl w:val="0"/>
            <w:spacing w:after="140" w:line="360" w:lineRule="auto"/>
            <w:ind w:firstLine="442"/>
            <w:jc w:val="both"/>
          </w:pPr>
        </w:pPrChange>
      </w:pPr>
      <w:ins w:id="133" w:author="Furkan KARAKAYA" w:date="2020-07-24T13:11:00Z">
        <w:r w:rsidRPr="00C476A6">
          <w:rPr>
            <w:rFonts w:ascii="Georgia" w:hAnsi="Georgia" w:cs="Georgia"/>
            <w:i/>
            <w:color w:val="000000"/>
            <w:sz w:val="22"/>
            <w:szCs w:val="22"/>
            <w:rPrChange w:id="134" w:author="Furkan KARAKAYA" w:date="2020-07-24T13:11:00Z">
              <w:rPr>
                <w:rFonts w:ascii="Georgia" w:hAnsi="Georgia" w:cs="Georgia"/>
                <w:color w:val="000000"/>
                <w:sz w:val="22"/>
                <w:szCs w:val="22"/>
              </w:rPr>
            </w:rPrChange>
          </w:rPr>
          <w:t>In Fig 2, how are the components selected?  Details must be shown.</w:t>
        </w:r>
      </w:ins>
    </w:p>
    <w:p w:rsidR="00C476A6" w:rsidRDefault="00C476A6" w:rsidP="00C476A6">
      <w:pPr>
        <w:pStyle w:val="ListParagraph"/>
        <w:widowControl w:val="0"/>
        <w:spacing w:after="140" w:line="360" w:lineRule="auto"/>
        <w:jc w:val="both"/>
        <w:rPr>
          <w:ins w:id="135" w:author="Furkan KARAKAYA" w:date="2020-07-24T13:12:00Z"/>
          <w:rFonts w:ascii="Georgia" w:hAnsi="Georgia" w:cs="Georgia"/>
          <w:color w:val="000000"/>
          <w:sz w:val="22"/>
          <w:szCs w:val="22"/>
        </w:rPr>
        <w:pPrChange w:id="136" w:author="Furkan KARAKAYA" w:date="2020-07-24T13:11:00Z">
          <w:pPr>
            <w:widowControl w:val="0"/>
            <w:spacing w:after="140" w:line="360" w:lineRule="auto"/>
            <w:ind w:firstLine="442"/>
            <w:jc w:val="both"/>
          </w:pPr>
        </w:pPrChange>
      </w:pPr>
      <w:ins w:id="137" w:author="Furkan KARAKAYA" w:date="2020-07-24T13:11:00Z">
        <w:r>
          <w:rPr>
            <w:rFonts w:ascii="Georgia" w:hAnsi="Georgia" w:cs="Georgia"/>
            <w:color w:val="000000"/>
            <w:sz w:val="22"/>
            <w:szCs w:val="22"/>
          </w:rPr>
          <w:t xml:space="preserve">Thank you for your comment. We have explained </w:t>
        </w:r>
      </w:ins>
      <w:ins w:id="138" w:author="Furkan KARAKAYA" w:date="2020-07-24T13:12:00Z">
        <w:r>
          <w:rPr>
            <w:rFonts w:ascii="Georgia" w:hAnsi="Georgia" w:cs="Georgia"/>
            <w:color w:val="000000"/>
            <w:sz w:val="22"/>
            <w:szCs w:val="22"/>
          </w:rPr>
          <w:t>component</w:t>
        </w:r>
      </w:ins>
      <w:ins w:id="139" w:author="Furkan KARAKAYA" w:date="2020-07-24T13:11:00Z">
        <w:r>
          <w:rPr>
            <w:rFonts w:ascii="Georgia" w:hAnsi="Georgia" w:cs="Georgia"/>
            <w:color w:val="000000"/>
            <w:sz w:val="22"/>
            <w:szCs w:val="22"/>
          </w:rPr>
          <w:t xml:space="preserve"> selection</w:t>
        </w:r>
      </w:ins>
      <w:ins w:id="140" w:author="Furkan KARAKAYA" w:date="2020-07-24T13:12:00Z">
        <w:r>
          <w:rPr>
            <w:rFonts w:ascii="Georgia" w:hAnsi="Georgia" w:cs="Georgia"/>
            <w:color w:val="000000"/>
            <w:sz w:val="22"/>
            <w:szCs w:val="22"/>
          </w:rPr>
          <w:t xml:space="preserve"> in Section III-A.</w:t>
        </w:r>
      </w:ins>
    </w:p>
    <w:p w:rsidR="00C476A6" w:rsidRDefault="00C476A6" w:rsidP="00C476A6">
      <w:pPr>
        <w:pStyle w:val="ListParagraph"/>
        <w:widowControl w:val="0"/>
        <w:numPr>
          <w:ilvl w:val="0"/>
          <w:numId w:val="2"/>
        </w:numPr>
        <w:spacing w:after="140" w:line="360" w:lineRule="auto"/>
        <w:jc w:val="both"/>
        <w:rPr>
          <w:ins w:id="141" w:author="Furkan KARAKAYA" w:date="2020-07-24T13:12:00Z"/>
          <w:rFonts w:ascii="Georgia" w:hAnsi="Georgia" w:cs="Georgia"/>
          <w:i/>
          <w:color w:val="000000"/>
          <w:sz w:val="22"/>
          <w:szCs w:val="22"/>
        </w:rPr>
        <w:pPrChange w:id="142" w:author="Furkan KARAKAYA" w:date="2020-07-24T13:12:00Z">
          <w:pPr>
            <w:widowControl w:val="0"/>
            <w:spacing w:after="140" w:line="360" w:lineRule="auto"/>
            <w:ind w:firstLine="442"/>
            <w:jc w:val="both"/>
          </w:pPr>
        </w:pPrChange>
      </w:pPr>
      <w:ins w:id="143" w:author="Furkan KARAKAYA" w:date="2020-07-24T13:12:00Z">
        <w:r w:rsidRPr="00C476A6">
          <w:rPr>
            <w:rFonts w:ascii="Georgia" w:hAnsi="Georgia" w:cs="Georgia"/>
            <w:i/>
            <w:color w:val="000000"/>
            <w:sz w:val="22"/>
            <w:szCs w:val="22"/>
            <w:rPrChange w:id="144" w:author="Furkan KARAKAYA" w:date="2020-07-24T13:12:00Z">
              <w:rPr>
                <w:rFonts w:ascii="Georgia" w:hAnsi="Georgia" w:cs="Georgia"/>
                <w:color w:val="000000"/>
                <w:sz w:val="22"/>
                <w:szCs w:val="22"/>
              </w:rPr>
            </w:rPrChange>
          </w:rPr>
          <w:t>The technique of using di/</w:t>
        </w:r>
        <w:proofErr w:type="spellStart"/>
        <w:r w:rsidRPr="00C476A6">
          <w:rPr>
            <w:rFonts w:ascii="Georgia" w:hAnsi="Georgia" w:cs="Georgia"/>
            <w:i/>
            <w:color w:val="000000"/>
            <w:sz w:val="22"/>
            <w:szCs w:val="22"/>
            <w:rPrChange w:id="145" w:author="Furkan KARAKAYA" w:date="2020-07-24T13:12:00Z">
              <w:rPr>
                <w:rFonts w:ascii="Georgia" w:hAnsi="Georgia" w:cs="Georgia"/>
                <w:color w:val="000000"/>
                <w:sz w:val="22"/>
                <w:szCs w:val="22"/>
              </w:rPr>
            </w:rPrChange>
          </w:rPr>
          <w:t>dt</w:t>
        </w:r>
        <w:proofErr w:type="spellEnd"/>
        <w:r w:rsidRPr="00C476A6">
          <w:rPr>
            <w:rFonts w:ascii="Georgia" w:hAnsi="Georgia" w:cs="Georgia"/>
            <w:i/>
            <w:color w:val="000000"/>
            <w:sz w:val="22"/>
            <w:szCs w:val="22"/>
            <w:rPrChange w:id="146" w:author="Furkan KARAKAYA" w:date="2020-07-24T13:12:00Z">
              <w:rPr>
                <w:rFonts w:ascii="Georgia" w:hAnsi="Georgia" w:cs="Georgia"/>
                <w:color w:val="000000"/>
                <w:sz w:val="22"/>
                <w:szCs w:val="22"/>
              </w:rPr>
            </w:rPrChange>
          </w:rPr>
          <w:t xml:space="preserve"> to trigger protection needs more justification.  At the very least you must prove that the induced voltage in the sense loop under normal operation is lower than the induced voltage under shoot through fault.  Showing one DPT test is not sufficient.</w:t>
        </w:r>
      </w:ins>
    </w:p>
    <w:p w:rsidR="00C476A6" w:rsidRDefault="00C476A6" w:rsidP="00C476A6">
      <w:pPr>
        <w:widowControl w:val="0"/>
        <w:spacing w:after="140" w:line="360" w:lineRule="auto"/>
        <w:ind w:left="720"/>
        <w:jc w:val="both"/>
        <w:rPr>
          <w:ins w:id="147" w:author="Furkan KARAKAYA" w:date="2020-07-24T13:14:00Z"/>
          <w:rFonts w:ascii="Georgia" w:hAnsi="Georgia" w:cs="Georgia"/>
          <w:color w:val="000000"/>
          <w:sz w:val="22"/>
          <w:szCs w:val="22"/>
        </w:rPr>
        <w:pPrChange w:id="148" w:author="Furkan KARAKAYA" w:date="2020-07-24T13:12:00Z">
          <w:pPr>
            <w:widowControl w:val="0"/>
            <w:spacing w:after="140" w:line="360" w:lineRule="auto"/>
            <w:ind w:firstLine="442"/>
            <w:jc w:val="both"/>
          </w:pPr>
        </w:pPrChange>
      </w:pPr>
      <w:ins w:id="149" w:author="Furkan KARAKAYA" w:date="2020-07-24T13:13:00Z">
        <w:r>
          <w:rPr>
            <w:rFonts w:ascii="Georgia" w:hAnsi="Georgia" w:cs="Georgia"/>
            <w:color w:val="000000"/>
            <w:sz w:val="22"/>
            <w:szCs w:val="22"/>
          </w:rPr>
          <w:t>Thank you for your comment. We have put much more waveform for Double Pulse Tests in Section IV.</w:t>
        </w:r>
      </w:ins>
      <w:ins w:id="150" w:author="Furkan KARAKAYA" w:date="2020-07-24T13:14:00Z">
        <w:r>
          <w:rPr>
            <w:rFonts w:ascii="Georgia" w:hAnsi="Georgia" w:cs="Georgia"/>
            <w:color w:val="000000"/>
            <w:sz w:val="22"/>
            <w:szCs w:val="22"/>
          </w:rPr>
          <w:t xml:space="preserve"> Figure 17, Figure 18 and Figure 19 and related comments highlight the differences of DPT and short-circuit fault.</w:t>
        </w:r>
      </w:ins>
    </w:p>
    <w:p w:rsidR="00C476A6" w:rsidRDefault="00C476A6" w:rsidP="00C476A6">
      <w:pPr>
        <w:pStyle w:val="ListParagraph"/>
        <w:widowControl w:val="0"/>
        <w:numPr>
          <w:ilvl w:val="0"/>
          <w:numId w:val="2"/>
        </w:numPr>
        <w:spacing w:after="140" w:line="360" w:lineRule="auto"/>
        <w:jc w:val="both"/>
        <w:rPr>
          <w:ins w:id="151" w:author="Furkan KARAKAYA" w:date="2020-07-24T13:15:00Z"/>
          <w:rFonts w:ascii="Georgia" w:hAnsi="Georgia" w:cs="Georgia"/>
          <w:i/>
          <w:color w:val="000000"/>
          <w:sz w:val="22"/>
          <w:szCs w:val="22"/>
        </w:rPr>
        <w:pPrChange w:id="152" w:author="Furkan KARAKAYA" w:date="2020-07-24T13:15:00Z">
          <w:pPr>
            <w:widowControl w:val="0"/>
            <w:spacing w:after="140" w:line="360" w:lineRule="auto"/>
            <w:ind w:firstLine="442"/>
            <w:jc w:val="both"/>
          </w:pPr>
        </w:pPrChange>
      </w:pPr>
      <w:ins w:id="153" w:author="Furkan KARAKAYA" w:date="2020-07-24T13:15:00Z">
        <w:r w:rsidRPr="00C476A6">
          <w:rPr>
            <w:rFonts w:ascii="Georgia" w:hAnsi="Georgia" w:cs="Georgia"/>
            <w:i/>
            <w:color w:val="000000"/>
            <w:sz w:val="22"/>
            <w:szCs w:val="22"/>
            <w:rPrChange w:id="154" w:author="Furkan KARAKAYA" w:date="2020-07-24T13:15:00Z">
              <w:rPr>
                <w:rFonts w:ascii="Georgia" w:hAnsi="Georgia" w:cs="Georgia"/>
                <w:b/>
                <w:color w:val="000000"/>
                <w:sz w:val="22"/>
                <w:szCs w:val="22"/>
              </w:rPr>
            </w:rPrChange>
          </w:rPr>
          <w:t>A good journal paper would characterize the induced voltage in the sense loop as a function of various parameters – loop sizes, trace thickness, load currents, voltages, gate resistances, etc.  Since you have the FEA set up, you should be able to do this through simulations.</w:t>
        </w:r>
      </w:ins>
    </w:p>
    <w:p w:rsidR="00C476A6" w:rsidRDefault="00C476A6" w:rsidP="00C476A6">
      <w:pPr>
        <w:widowControl w:val="0"/>
        <w:spacing w:after="140" w:line="360" w:lineRule="auto"/>
        <w:ind w:left="720"/>
        <w:jc w:val="both"/>
        <w:rPr>
          <w:ins w:id="155" w:author="Furkan KARAKAYA" w:date="2020-07-24T13:16:00Z"/>
          <w:rFonts w:ascii="Georgia" w:hAnsi="Georgia" w:cs="Georgia"/>
          <w:color w:val="000000"/>
          <w:sz w:val="22"/>
          <w:szCs w:val="22"/>
        </w:rPr>
        <w:pPrChange w:id="156" w:author="Furkan KARAKAYA" w:date="2020-07-24T13:15:00Z">
          <w:pPr>
            <w:widowControl w:val="0"/>
            <w:spacing w:after="140" w:line="360" w:lineRule="auto"/>
            <w:ind w:firstLine="442"/>
            <w:jc w:val="both"/>
          </w:pPr>
        </w:pPrChange>
      </w:pPr>
      <w:ins w:id="157" w:author="Furkan KARAKAYA" w:date="2020-07-24T13:15:00Z">
        <w:r>
          <w:rPr>
            <w:rFonts w:ascii="Georgia" w:hAnsi="Georgia" w:cs="Georgia"/>
            <w:color w:val="000000"/>
            <w:sz w:val="22"/>
            <w:szCs w:val="22"/>
          </w:rPr>
          <w:t>Thank you for your comment. We have characterized the factors affecting induced voltage in equations</w:t>
        </w:r>
      </w:ins>
      <w:ins w:id="158" w:author="Furkan KARAKAYA" w:date="2020-07-24T13:16:00Z">
        <w:r>
          <w:rPr>
            <w:rFonts w:ascii="Georgia" w:hAnsi="Georgia" w:cs="Georgia"/>
            <w:color w:val="000000"/>
            <w:sz w:val="22"/>
            <w:szCs w:val="22"/>
          </w:rPr>
          <w:t xml:space="preserve"> (9) and (10) in Section II-A. We have explained the induction of voltage analytically in equations (12-16) in Section III-A.</w:t>
        </w:r>
      </w:ins>
    </w:p>
    <w:p w:rsidR="00C476A6" w:rsidRDefault="00C476A6" w:rsidP="00C476A6">
      <w:pPr>
        <w:pStyle w:val="ListParagraph"/>
        <w:widowControl w:val="0"/>
        <w:numPr>
          <w:ilvl w:val="0"/>
          <w:numId w:val="2"/>
        </w:numPr>
        <w:spacing w:after="140" w:line="360" w:lineRule="auto"/>
        <w:jc w:val="both"/>
        <w:rPr>
          <w:ins w:id="159" w:author="Furkan KARAKAYA" w:date="2020-07-24T13:17:00Z"/>
          <w:rFonts w:ascii="Georgia" w:hAnsi="Georgia" w:cs="Georgia"/>
          <w:i/>
          <w:color w:val="000000"/>
          <w:sz w:val="22"/>
          <w:szCs w:val="22"/>
        </w:rPr>
        <w:pPrChange w:id="160" w:author="Furkan KARAKAYA" w:date="2020-07-24T13:17:00Z">
          <w:pPr>
            <w:widowControl w:val="0"/>
            <w:spacing w:after="140" w:line="360" w:lineRule="auto"/>
            <w:ind w:firstLine="442"/>
            <w:jc w:val="both"/>
          </w:pPr>
        </w:pPrChange>
      </w:pPr>
      <w:ins w:id="161" w:author="Furkan KARAKAYA" w:date="2020-07-24T13:17:00Z">
        <w:r w:rsidRPr="00C476A6">
          <w:rPr>
            <w:rFonts w:ascii="Georgia" w:hAnsi="Georgia" w:cs="Georgia"/>
            <w:i/>
            <w:color w:val="000000"/>
            <w:sz w:val="22"/>
            <w:szCs w:val="22"/>
            <w:rPrChange w:id="162" w:author="Furkan KARAKAYA" w:date="2020-07-24T13:17:00Z">
              <w:rPr>
                <w:rFonts w:ascii="Georgia" w:hAnsi="Georgia" w:cs="Georgia"/>
                <w:color w:val="000000"/>
                <w:sz w:val="22"/>
                <w:szCs w:val="22"/>
              </w:rPr>
            </w:rPrChange>
          </w:rPr>
          <w:t xml:space="preserve">You need to justify why no blanking time is required.  Usually we have blanking time to prevent switching-noise-related </w:t>
        </w:r>
        <w:proofErr w:type="spellStart"/>
        <w:r w:rsidRPr="00C476A6">
          <w:rPr>
            <w:rFonts w:ascii="Georgia" w:hAnsi="Georgia" w:cs="Georgia"/>
            <w:i/>
            <w:color w:val="000000"/>
            <w:sz w:val="22"/>
            <w:szCs w:val="22"/>
            <w:rPrChange w:id="163" w:author="Furkan KARAKAYA" w:date="2020-07-24T13:17:00Z">
              <w:rPr>
                <w:rFonts w:ascii="Georgia" w:hAnsi="Georgia" w:cs="Georgia"/>
                <w:color w:val="000000"/>
                <w:sz w:val="22"/>
                <w:szCs w:val="22"/>
              </w:rPr>
            </w:rPrChange>
          </w:rPr>
          <w:t>mis</w:t>
        </w:r>
        <w:proofErr w:type="spellEnd"/>
        <w:r w:rsidRPr="00C476A6">
          <w:rPr>
            <w:rFonts w:ascii="Georgia" w:hAnsi="Georgia" w:cs="Georgia"/>
            <w:i/>
            <w:color w:val="000000"/>
            <w:sz w:val="22"/>
            <w:szCs w:val="22"/>
            <w:rPrChange w:id="164" w:author="Furkan KARAKAYA" w:date="2020-07-24T13:17:00Z">
              <w:rPr>
                <w:rFonts w:ascii="Georgia" w:hAnsi="Georgia" w:cs="Georgia"/>
                <w:color w:val="000000"/>
                <w:sz w:val="22"/>
                <w:szCs w:val="22"/>
              </w:rPr>
            </w:rPrChange>
          </w:rPr>
          <w:t>-triggering of the protection system.  How do you distinguish between a normal switching event and a fault switching event?</w:t>
        </w:r>
      </w:ins>
    </w:p>
    <w:p w:rsidR="00C476A6" w:rsidRDefault="007D0053" w:rsidP="007D0053">
      <w:pPr>
        <w:widowControl w:val="0"/>
        <w:spacing w:after="140" w:line="360" w:lineRule="auto"/>
        <w:ind w:left="720"/>
        <w:jc w:val="both"/>
        <w:rPr>
          <w:ins w:id="165" w:author="Furkan KARAKAYA" w:date="2020-07-24T13:19:00Z"/>
          <w:rFonts w:ascii="Georgia" w:hAnsi="Georgia" w:cs="Georgia"/>
          <w:color w:val="000000"/>
          <w:sz w:val="22"/>
          <w:szCs w:val="22"/>
        </w:rPr>
        <w:pPrChange w:id="166" w:author="Furkan KARAKAYA" w:date="2020-07-24T13:17:00Z">
          <w:pPr>
            <w:widowControl w:val="0"/>
            <w:spacing w:after="140" w:line="360" w:lineRule="auto"/>
            <w:ind w:firstLine="442"/>
            <w:jc w:val="both"/>
          </w:pPr>
        </w:pPrChange>
      </w:pPr>
      <w:ins w:id="167" w:author="Furkan KARAKAYA" w:date="2020-07-24T13:19:00Z">
        <w:r>
          <w:rPr>
            <w:rFonts w:ascii="Georgia" w:hAnsi="Georgia" w:cs="Georgia"/>
            <w:color w:val="000000"/>
            <w:sz w:val="22"/>
            <w:szCs w:val="22"/>
          </w:rPr>
          <w:lastRenderedPageBreak/>
          <w:t xml:space="preserve">Thank you for your comment. </w:t>
        </w:r>
      </w:ins>
      <w:ins w:id="168" w:author="Furkan KARAKAYA" w:date="2020-07-24T13:18:00Z">
        <w:r>
          <w:rPr>
            <w:rFonts w:ascii="Georgia" w:hAnsi="Georgia" w:cs="Georgia"/>
            <w:color w:val="000000"/>
            <w:sz w:val="22"/>
            <w:szCs w:val="22"/>
          </w:rPr>
          <w:t>The noise immunity and filter design are explained and verified by experiments in Sections III-B and IV.</w:t>
        </w:r>
        <w:r>
          <w:rPr>
            <w:rFonts w:ascii="Georgia" w:hAnsi="Georgia" w:cs="Georgia"/>
            <w:color w:val="000000"/>
            <w:sz w:val="22"/>
            <w:szCs w:val="22"/>
          </w:rPr>
          <w:t xml:space="preserve"> Figure 16,17 and 19 gives the experimental results for comparison of induced voltages for normal switching and short-circuit fault.</w:t>
        </w:r>
      </w:ins>
    </w:p>
    <w:p w:rsidR="007D0053" w:rsidRDefault="007D0053" w:rsidP="007D0053">
      <w:pPr>
        <w:pStyle w:val="ListParagraph"/>
        <w:widowControl w:val="0"/>
        <w:numPr>
          <w:ilvl w:val="0"/>
          <w:numId w:val="2"/>
        </w:numPr>
        <w:spacing w:after="140" w:line="360" w:lineRule="auto"/>
        <w:jc w:val="both"/>
        <w:rPr>
          <w:ins w:id="169" w:author="Furkan KARAKAYA" w:date="2020-07-24T13:19:00Z"/>
          <w:rFonts w:ascii="Georgia" w:hAnsi="Georgia" w:cs="Georgia"/>
          <w:i/>
          <w:color w:val="000000"/>
          <w:sz w:val="22"/>
          <w:szCs w:val="22"/>
        </w:rPr>
        <w:pPrChange w:id="170" w:author="Furkan KARAKAYA" w:date="2020-07-24T13:19:00Z">
          <w:pPr>
            <w:widowControl w:val="0"/>
            <w:spacing w:after="140" w:line="360" w:lineRule="auto"/>
            <w:ind w:firstLine="442"/>
            <w:jc w:val="both"/>
          </w:pPr>
        </w:pPrChange>
      </w:pPr>
      <w:ins w:id="171" w:author="Furkan KARAKAYA" w:date="2020-07-24T13:19:00Z">
        <w:r w:rsidRPr="007D0053">
          <w:rPr>
            <w:rFonts w:ascii="Georgia" w:hAnsi="Georgia" w:cs="Georgia"/>
            <w:i/>
            <w:color w:val="000000"/>
            <w:sz w:val="22"/>
            <w:szCs w:val="22"/>
            <w:rPrChange w:id="172" w:author="Furkan KARAKAYA" w:date="2020-07-24T13:19:00Z">
              <w:rPr>
                <w:rFonts w:ascii="Georgia" w:hAnsi="Georgia" w:cs="Georgia"/>
                <w:color w:val="000000"/>
                <w:sz w:val="22"/>
                <w:szCs w:val="22"/>
              </w:rPr>
            </w:rPrChange>
          </w:rPr>
          <w:t>The test protocol and the set of tests conducted are vastly under-reported.  What type of short circuit tests are these?  Fault under load (FUL)?  Hard switching fault (HSF)?  It would be helpful to see a simple diagram showing the timing of different events during your tests – Fig 9 is not easy to understand.</w:t>
        </w:r>
      </w:ins>
    </w:p>
    <w:p w:rsidR="007D0053" w:rsidRDefault="007D0053" w:rsidP="007D0053">
      <w:pPr>
        <w:widowControl w:val="0"/>
        <w:spacing w:after="140" w:line="360" w:lineRule="auto"/>
        <w:ind w:left="720"/>
        <w:jc w:val="both"/>
        <w:rPr>
          <w:ins w:id="173" w:author="Furkan KARAKAYA" w:date="2020-07-24T13:24:00Z"/>
          <w:rFonts w:ascii="Georgia" w:hAnsi="Georgia" w:cs="Georgia"/>
          <w:color w:val="000000"/>
          <w:sz w:val="22"/>
          <w:szCs w:val="22"/>
        </w:rPr>
        <w:pPrChange w:id="174" w:author="Furkan KARAKAYA" w:date="2020-07-24T13:19:00Z">
          <w:pPr>
            <w:widowControl w:val="0"/>
            <w:spacing w:after="140" w:line="360" w:lineRule="auto"/>
            <w:ind w:firstLine="442"/>
            <w:jc w:val="both"/>
          </w:pPr>
        </w:pPrChange>
      </w:pPr>
      <w:ins w:id="175" w:author="Furkan KARAKAYA" w:date="2020-07-24T13:20:00Z">
        <w:r>
          <w:rPr>
            <w:rFonts w:ascii="Georgia" w:hAnsi="Georgia" w:cs="Georgia"/>
            <w:color w:val="000000"/>
            <w:sz w:val="22"/>
            <w:szCs w:val="22"/>
          </w:rPr>
          <w:t xml:space="preserve">Thank you for your comment. </w:t>
        </w:r>
      </w:ins>
      <w:ins w:id="176" w:author="Furkan KARAKAYA" w:date="2020-07-24T13:21:00Z">
        <w:r>
          <w:rPr>
            <w:rFonts w:ascii="Georgia" w:hAnsi="Georgia" w:cs="Georgia"/>
            <w:color w:val="000000"/>
            <w:sz w:val="22"/>
            <w:szCs w:val="22"/>
          </w:rPr>
          <w:t xml:space="preserve">The fault type is given 8th </w:t>
        </w:r>
      </w:ins>
      <w:ins w:id="177" w:author="Furkan KARAKAYA" w:date="2020-07-24T13:22:00Z">
        <w:r>
          <w:rPr>
            <w:rFonts w:ascii="Georgia" w:hAnsi="Georgia" w:cs="Georgia"/>
            <w:color w:val="000000"/>
            <w:sz w:val="22"/>
            <w:szCs w:val="22"/>
          </w:rPr>
          <w:t xml:space="preserve">paragraph of Section I. </w:t>
        </w:r>
      </w:ins>
      <w:ins w:id="178" w:author="Furkan KARAKAYA" w:date="2020-07-24T13:20:00Z">
        <w:r>
          <w:rPr>
            <w:rFonts w:ascii="Georgia" w:hAnsi="Georgia" w:cs="Georgia"/>
            <w:color w:val="000000"/>
            <w:sz w:val="22"/>
            <w:szCs w:val="22"/>
          </w:rPr>
          <w:t xml:space="preserve">The test protocol </w:t>
        </w:r>
      </w:ins>
      <w:ins w:id="179" w:author="Furkan KARAKAYA" w:date="2020-07-24T13:22:00Z">
        <w:r>
          <w:rPr>
            <w:rFonts w:ascii="Georgia" w:hAnsi="Georgia" w:cs="Georgia"/>
            <w:color w:val="000000"/>
            <w:sz w:val="22"/>
            <w:szCs w:val="22"/>
          </w:rPr>
          <w:t>is</w:t>
        </w:r>
      </w:ins>
      <w:ins w:id="180" w:author="Furkan KARAKAYA" w:date="2020-07-24T13:20:00Z">
        <w:r>
          <w:rPr>
            <w:rFonts w:ascii="Georgia" w:hAnsi="Georgia" w:cs="Georgia"/>
            <w:color w:val="000000"/>
            <w:sz w:val="22"/>
            <w:szCs w:val="22"/>
          </w:rPr>
          <w:t xml:space="preserve"> given in</w:t>
        </w:r>
      </w:ins>
      <w:ins w:id="181" w:author="Furkan KARAKAYA" w:date="2020-07-24T13:23:00Z">
        <w:r>
          <w:rPr>
            <w:rFonts w:ascii="Georgia" w:hAnsi="Georgia" w:cs="Georgia"/>
            <w:color w:val="000000"/>
            <w:sz w:val="22"/>
            <w:szCs w:val="22"/>
          </w:rPr>
          <w:t xml:space="preserve"> seco</w:t>
        </w:r>
        <w:r w:rsidRPr="007D0053">
          <w:rPr>
            <w:rFonts w:ascii="Georgia" w:hAnsi="Georgia" w:cs="Georgia"/>
            <w:color w:val="000000"/>
            <w:sz w:val="22"/>
            <w:szCs w:val="22"/>
            <w:rPrChange w:id="182" w:author="Furkan KARAKAYA" w:date="2020-07-24T13:23:00Z">
              <w:rPr>
                <w:rFonts w:ascii="Georgia" w:hAnsi="Georgia" w:cs="Georgia"/>
                <w:color w:val="000000"/>
                <w:sz w:val="22"/>
                <w:szCs w:val="22"/>
              </w:rPr>
            </w:rPrChange>
          </w:rPr>
          <w:t>nd</w:t>
        </w:r>
        <w:r>
          <w:rPr>
            <w:rFonts w:ascii="Georgia" w:hAnsi="Georgia" w:cs="Georgia"/>
            <w:color w:val="000000"/>
            <w:sz w:val="22"/>
            <w:szCs w:val="22"/>
          </w:rPr>
          <w:t xml:space="preserve"> paragraph of</w:t>
        </w:r>
      </w:ins>
      <w:ins w:id="183" w:author="Furkan KARAKAYA" w:date="2020-07-24T13:20:00Z">
        <w:r>
          <w:rPr>
            <w:rFonts w:ascii="Georgia" w:hAnsi="Georgia" w:cs="Georgia"/>
            <w:color w:val="000000"/>
            <w:sz w:val="22"/>
            <w:szCs w:val="22"/>
          </w:rPr>
          <w:t xml:space="preserve"> Section II-A and timing diagram of short-circuit protection is changed in a more understandable way as shown in Figure 14 and it is discussed in </w:t>
        </w:r>
      </w:ins>
      <w:ins w:id="184" w:author="Furkan KARAKAYA" w:date="2020-07-24T13:24:00Z">
        <w:r>
          <w:rPr>
            <w:rFonts w:ascii="Georgia" w:hAnsi="Georgia" w:cs="Georgia"/>
            <w:color w:val="000000"/>
            <w:sz w:val="22"/>
            <w:szCs w:val="22"/>
          </w:rPr>
          <w:t xml:space="preserve">third paragraph of </w:t>
        </w:r>
      </w:ins>
      <w:ins w:id="185" w:author="Furkan KARAKAYA" w:date="2020-07-24T13:20:00Z">
        <w:r>
          <w:rPr>
            <w:rFonts w:ascii="Georgia" w:hAnsi="Georgia" w:cs="Georgia"/>
            <w:color w:val="000000"/>
            <w:sz w:val="22"/>
            <w:szCs w:val="22"/>
          </w:rPr>
          <w:t>Section IV in detail.</w:t>
        </w:r>
      </w:ins>
    </w:p>
    <w:p w:rsidR="007D0053" w:rsidRDefault="007D0053" w:rsidP="007D0053">
      <w:pPr>
        <w:pStyle w:val="ListParagraph"/>
        <w:widowControl w:val="0"/>
        <w:numPr>
          <w:ilvl w:val="0"/>
          <w:numId w:val="2"/>
        </w:numPr>
        <w:spacing w:after="140" w:line="360" w:lineRule="auto"/>
        <w:jc w:val="both"/>
        <w:rPr>
          <w:ins w:id="186" w:author="Furkan KARAKAYA" w:date="2020-07-24T13:24:00Z"/>
          <w:rFonts w:ascii="Georgia" w:hAnsi="Georgia" w:cs="Georgia"/>
          <w:i/>
          <w:color w:val="000000"/>
          <w:sz w:val="22"/>
          <w:szCs w:val="22"/>
        </w:rPr>
        <w:pPrChange w:id="187" w:author="Furkan KARAKAYA" w:date="2020-07-24T13:24:00Z">
          <w:pPr>
            <w:widowControl w:val="0"/>
            <w:spacing w:after="140" w:line="360" w:lineRule="auto"/>
            <w:ind w:firstLine="442"/>
            <w:jc w:val="both"/>
          </w:pPr>
        </w:pPrChange>
      </w:pPr>
      <w:ins w:id="188" w:author="Furkan KARAKAYA" w:date="2020-07-24T13:24:00Z">
        <w:r w:rsidRPr="007D0053">
          <w:rPr>
            <w:rFonts w:ascii="Georgia" w:hAnsi="Georgia" w:cs="Georgia"/>
            <w:i/>
            <w:color w:val="000000"/>
            <w:sz w:val="22"/>
            <w:szCs w:val="22"/>
            <w:rPrChange w:id="189" w:author="Furkan KARAKAYA" w:date="2020-07-24T13:24:00Z">
              <w:rPr>
                <w:rFonts w:ascii="Georgia" w:hAnsi="Georgia" w:cs="Georgia"/>
                <w:color w:val="000000"/>
                <w:sz w:val="22"/>
                <w:szCs w:val="22"/>
              </w:rPr>
            </w:rPrChange>
          </w:rPr>
          <w:t>The test results shown in Fig 9 are also insufficient to conclude successful detection and interruption of the short circuit current.  In particular, the device current and voltage waveforms need to be shown.  How can we be sure this was done at 400V dc?  What peak current did the device reach?  Was this test repeated multiple times?  Results like Fig 9 also need a more detailed narration to explain each of the traces.</w:t>
        </w:r>
      </w:ins>
    </w:p>
    <w:p w:rsidR="007D51BB" w:rsidRDefault="00002FB0" w:rsidP="007D51BB">
      <w:pPr>
        <w:widowControl w:val="0"/>
        <w:spacing w:after="140" w:line="360" w:lineRule="auto"/>
        <w:ind w:left="720"/>
        <w:jc w:val="both"/>
        <w:rPr>
          <w:ins w:id="190" w:author="Furkan KARAKAYA" w:date="2020-07-24T15:46:00Z"/>
          <w:rFonts w:ascii="Georgia" w:hAnsi="Georgia" w:cs="Georgia"/>
          <w:color w:val="000000"/>
          <w:sz w:val="22"/>
          <w:szCs w:val="22"/>
        </w:rPr>
        <w:pPrChange w:id="191" w:author="Furkan KARAKAYA" w:date="2020-07-24T15:46:00Z">
          <w:pPr>
            <w:widowControl w:val="0"/>
            <w:spacing w:after="140" w:line="360" w:lineRule="auto"/>
            <w:ind w:firstLine="442"/>
            <w:jc w:val="both"/>
          </w:pPr>
        </w:pPrChange>
      </w:pPr>
      <w:ins w:id="192" w:author="Furkan KARAKAYA" w:date="2020-07-24T13:25:00Z">
        <w:r>
          <w:rPr>
            <w:rFonts w:ascii="Georgia" w:hAnsi="Georgia" w:cs="Georgia"/>
            <w:color w:val="000000"/>
            <w:sz w:val="22"/>
            <w:szCs w:val="22"/>
          </w:rPr>
          <w:t>Thank you for your comment. Measurement of short-circuit current is explained in second paragraph of Section IV. The voltage waveform is shown in</w:t>
        </w:r>
      </w:ins>
      <w:ins w:id="193" w:author="Furkan KARAKAYA" w:date="2020-07-24T13:26:00Z">
        <w:r>
          <w:rPr>
            <w:rFonts w:ascii="Georgia" w:hAnsi="Georgia" w:cs="Georgia"/>
            <w:color w:val="000000"/>
            <w:sz w:val="22"/>
            <w:szCs w:val="22"/>
          </w:rPr>
          <w:t xml:space="preserve"> Fig. 14 in Section IV. The test is repeated for different operating points and results are given in Fig. 16</w:t>
        </w:r>
      </w:ins>
      <w:ins w:id="194" w:author="Furkan KARAKAYA" w:date="2020-07-24T15:34:00Z">
        <w:r w:rsidR="003F7FCD">
          <w:rPr>
            <w:rFonts w:ascii="Georgia" w:hAnsi="Georgia" w:cs="Georgia"/>
            <w:color w:val="000000"/>
            <w:sz w:val="22"/>
            <w:szCs w:val="22"/>
          </w:rPr>
          <w:t>.</w:t>
        </w:r>
      </w:ins>
      <w:ins w:id="195" w:author="Furkan KARAKAYA" w:date="2020-07-24T13:27:00Z">
        <w:r>
          <w:rPr>
            <w:rFonts w:ascii="Georgia" w:hAnsi="Georgia" w:cs="Georgia"/>
            <w:color w:val="000000"/>
            <w:sz w:val="22"/>
            <w:szCs w:val="22"/>
          </w:rPr>
          <w:t xml:space="preserve"> Fig. 9 is replaced with Fig. 14 and </w:t>
        </w:r>
        <w:r>
          <w:rPr>
            <w:rFonts w:ascii="Georgia" w:hAnsi="Georgia" w:cs="Georgia"/>
            <w:color w:val="000000"/>
            <w:sz w:val="22"/>
            <w:szCs w:val="22"/>
          </w:rPr>
          <w:t xml:space="preserve">it is </w:t>
        </w:r>
      </w:ins>
      <w:ins w:id="196" w:author="Furkan KARAKAYA" w:date="2020-07-24T15:35:00Z">
        <w:r w:rsidR="003F7FCD">
          <w:rPr>
            <w:rFonts w:ascii="Georgia" w:hAnsi="Georgia" w:cs="Georgia"/>
            <w:color w:val="000000"/>
            <w:sz w:val="22"/>
            <w:szCs w:val="22"/>
          </w:rPr>
          <w:t>explained</w:t>
        </w:r>
      </w:ins>
      <w:ins w:id="197" w:author="Furkan KARAKAYA" w:date="2020-07-24T13:27:00Z">
        <w:r>
          <w:rPr>
            <w:rFonts w:ascii="Georgia" w:hAnsi="Georgia" w:cs="Georgia"/>
            <w:color w:val="000000"/>
            <w:sz w:val="22"/>
            <w:szCs w:val="22"/>
          </w:rPr>
          <w:t xml:space="preserve"> in third paragraph of Section IV in detail.</w:t>
        </w:r>
      </w:ins>
    </w:p>
    <w:p w:rsidR="007D51BB" w:rsidRDefault="003F7FCD" w:rsidP="007D51BB">
      <w:pPr>
        <w:pStyle w:val="ListParagraph"/>
        <w:widowControl w:val="0"/>
        <w:numPr>
          <w:ilvl w:val="0"/>
          <w:numId w:val="2"/>
        </w:numPr>
        <w:spacing w:after="140" w:line="360" w:lineRule="auto"/>
        <w:jc w:val="both"/>
        <w:rPr>
          <w:ins w:id="198" w:author="Furkan KARAKAYA" w:date="2020-07-24T15:47:00Z"/>
          <w:rFonts w:ascii="Georgia" w:hAnsi="Georgia" w:cs="Georgia"/>
          <w:i/>
          <w:color w:val="000000"/>
          <w:sz w:val="22"/>
          <w:szCs w:val="22"/>
        </w:rPr>
        <w:pPrChange w:id="199" w:author="Furkan KARAKAYA" w:date="2020-07-24T15:47:00Z">
          <w:pPr>
            <w:widowControl w:val="0"/>
            <w:spacing w:after="140" w:line="360" w:lineRule="auto"/>
            <w:ind w:firstLine="442"/>
            <w:jc w:val="both"/>
          </w:pPr>
        </w:pPrChange>
      </w:pPr>
      <w:ins w:id="200" w:author="Furkan KARAKAYA" w:date="2020-07-24T15:35:00Z">
        <w:r w:rsidRPr="007D51BB">
          <w:rPr>
            <w:rFonts w:ascii="Georgia" w:hAnsi="Georgia" w:cs="Georgia"/>
            <w:i/>
            <w:color w:val="000000"/>
            <w:sz w:val="22"/>
            <w:szCs w:val="22"/>
            <w:rPrChange w:id="201" w:author="Furkan KARAKAYA" w:date="2020-07-24T15:46:00Z">
              <w:rPr>
                <w:rFonts w:ascii="Georgia" w:hAnsi="Georgia" w:cs="Georgia"/>
                <w:color w:val="000000"/>
                <w:sz w:val="22"/>
                <w:szCs w:val="22"/>
              </w:rPr>
            </w:rPrChange>
          </w:rPr>
          <w:t>The need for soft turn off is already shown in previous papers.  While Fig 10 reconfirms this point, what new information is it adding?</w:t>
        </w:r>
      </w:ins>
    </w:p>
    <w:p w:rsidR="007D51BB" w:rsidRPr="007D51BB" w:rsidRDefault="007D51BB" w:rsidP="007D51BB">
      <w:pPr>
        <w:widowControl w:val="0"/>
        <w:spacing w:after="140" w:line="360" w:lineRule="auto"/>
        <w:ind w:left="720"/>
        <w:jc w:val="both"/>
        <w:rPr>
          <w:ins w:id="202" w:author="Furkan KARAKAYA" w:date="2020-07-24T15:35:00Z"/>
          <w:rFonts w:ascii="Georgia" w:hAnsi="Georgia" w:cs="Georgia"/>
          <w:i/>
          <w:color w:val="000000"/>
          <w:sz w:val="22"/>
          <w:szCs w:val="22"/>
          <w:rPrChange w:id="203" w:author="Furkan KARAKAYA" w:date="2020-07-24T15:47:00Z">
            <w:rPr>
              <w:ins w:id="204" w:author="Furkan KARAKAYA" w:date="2020-07-24T15:35:00Z"/>
            </w:rPr>
          </w:rPrChange>
        </w:rPr>
        <w:pPrChange w:id="205" w:author="Furkan KARAKAYA" w:date="2020-07-24T15:47:00Z">
          <w:pPr>
            <w:widowControl w:val="0"/>
            <w:spacing w:after="140" w:line="360" w:lineRule="auto"/>
            <w:ind w:firstLine="442"/>
            <w:jc w:val="both"/>
          </w:pPr>
        </w:pPrChange>
      </w:pPr>
      <w:ins w:id="206" w:author="Furkan KARAKAYA" w:date="2020-07-24T15:47:00Z">
        <w:r w:rsidRPr="007D51BB">
          <w:rPr>
            <w:rFonts w:ascii="Georgia" w:hAnsi="Georgia" w:cs="Georgia"/>
            <w:color w:val="000000"/>
            <w:sz w:val="22"/>
            <w:szCs w:val="22"/>
            <w:rPrChange w:id="207" w:author="Furkan KARAKAYA" w:date="2020-07-24T15:47:00Z">
              <w:rPr/>
            </w:rPrChange>
          </w:rPr>
          <w:t xml:space="preserve">Thank you for your comment. The importance of the corresponding figure (Fig. 15) is explained in the third paragraph of Section IV. </w:t>
        </w:r>
      </w:ins>
    </w:p>
    <w:p w:rsidR="007D51BB" w:rsidRDefault="007D51BB" w:rsidP="007D51BB">
      <w:pPr>
        <w:pStyle w:val="ListParagraph"/>
        <w:widowControl w:val="0"/>
        <w:numPr>
          <w:ilvl w:val="0"/>
          <w:numId w:val="2"/>
        </w:numPr>
        <w:spacing w:after="140" w:line="360" w:lineRule="auto"/>
        <w:jc w:val="both"/>
        <w:rPr>
          <w:ins w:id="208" w:author="Furkan KARAKAYA" w:date="2020-07-24T16:30:00Z"/>
          <w:rFonts w:ascii="Georgia" w:hAnsi="Georgia" w:cs="Georgia"/>
          <w:i/>
          <w:color w:val="000000"/>
          <w:sz w:val="22"/>
          <w:szCs w:val="22"/>
        </w:rPr>
        <w:pPrChange w:id="209" w:author="Furkan KARAKAYA" w:date="2020-07-24T15:50:00Z">
          <w:pPr>
            <w:widowControl w:val="0"/>
            <w:spacing w:after="140" w:line="360" w:lineRule="auto"/>
            <w:ind w:firstLine="442"/>
            <w:jc w:val="both"/>
          </w:pPr>
        </w:pPrChange>
      </w:pPr>
      <w:ins w:id="210" w:author="Furkan KARAKAYA" w:date="2020-07-24T15:46:00Z">
        <w:r w:rsidRPr="007D51BB">
          <w:rPr>
            <w:rFonts w:ascii="Georgia" w:hAnsi="Georgia" w:cs="Georgia"/>
            <w:i/>
            <w:color w:val="000000"/>
            <w:sz w:val="22"/>
            <w:szCs w:val="22"/>
            <w:rPrChange w:id="211" w:author="Furkan KARAKAYA" w:date="2020-07-24T15:47:00Z">
              <w:rPr>
                <w:rFonts w:ascii="Georgia" w:hAnsi="Georgia" w:cs="Georgia"/>
                <w:color w:val="000000"/>
                <w:sz w:val="22"/>
                <w:szCs w:val="22"/>
              </w:rPr>
            </w:rPrChange>
          </w:rPr>
          <w:t>The double pulse test shown in Fig 11 does not prove too much.  Many problems occur after the device has heated up and is operating in a noisy environment.</w:t>
        </w:r>
      </w:ins>
    </w:p>
    <w:p w:rsidR="00002FB0" w:rsidRDefault="00843AEA" w:rsidP="00843AEA">
      <w:pPr>
        <w:widowControl w:val="0"/>
        <w:spacing w:after="140" w:line="360" w:lineRule="auto"/>
        <w:ind w:left="720"/>
        <w:jc w:val="both"/>
        <w:rPr>
          <w:ins w:id="212" w:author="Furkan KARAKAYA" w:date="2020-07-24T15:51:00Z"/>
          <w:rFonts w:ascii="Georgia" w:hAnsi="Georgia" w:cs="Georgia"/>
          <w:color w:val="000000"/>
          <w:sz w:val="22"/>
          <w:szCs w:val="22"/>
        </w:rPr>
        <w:pPrChange w:id="213" w:author="Furkan KARAKAYA" w:date="2020-07-24T16:30:00Z">
          <w:pPr>
            <w:widowControl w:val="0"/>
            <w:spacing w:after="140" w:line="360" w:lineRule="auto"/>
            <w:ind w:firstLine="442"/>
            <w:jc w:val="both"/>
          </w:pPr>
        </w:pPrChange>
      </w:pPr>
      <w:ins w:id="214" w:author="Furkan KARAKAYA" w:date="2020-07-24T16:30:00Z">
        <w:r>
          <w:rPr>
            <w:rFonts w:ascii="Georgia" w:hAnsi="Georgia" w:cs="Georgia"/>
            <w:color w:val="000000"/>
            <w:sz w:val="22"/>
            <w:szCs w:val="22"/>
          </w:rPr>
          <w:t>Thank you for your comment. The filter design is explained in detail in Section III-B. Moreover, this design is verified by experiments where the results are given in Section IV. Figure 16, 17, 18 and 19 compares the regular switching and short-</w:t>
        </w:r>
        <w:r>
          <w:rPr>
            <w:rFonts w:ascii="Georgia" w:hAnsi="Georgia" w:cs="Georgia"/>
            <w:color w:val="000000"/>
            <w:sz w:val="22"/>
            <w:szCs w:val="22"/>
          </w:rPr>
          <w:lastRenderedPageBreak/>
          <w:t>circuit faults cases.</w:t>
        </w:r>
        <w:r>
          <w:rPr>
            <w:rFonts w:ascii="Georgia" w:hAnsi="Georgia" w:cs="Georgia"/>
            <w:color w:val="000000"/>
            <w:sz w:val="22"/>
            <w:szCs w:val="22"/>
          </w:rPr>
          <w:t xml:space="preserve"> </w:t>
        </w:r>
      </w:ins>
      <w:ins w:id="215" w:author="Furkan KARAKAYA" w:date="2020-07-24T15:49:00Z">
        <w:r w:rsidR="007D51BB">
          <w:rPr>
            <w:rFonts w:ascii="Georgia" w:hAnsi="Georgia" w:cs="Georgia"/>
            <w:color w:val="000000"/>
            <w:sz w:val="22"/>
            <w:szCs w:val="22"/>
          </w:rPr>
          <w:t xml:space="preserve">The effect of temperature unfortunately could not be measured due to </w:t>
        </w:r>
      </w:ins>
      <w:ins w:id="216" w:author="Furkan KARAKAYA" w:date="2020-07-24T15:50:00Z">
        <w:r w:rsidR="007D51BB">
          <w:rPr>
            <w:rFonts w:ascii="Georgia" w:hAnsi="Georgia" w:cs="Georgia"/>
            <w:color w:val="000000"/>
            <w:sz w:val="22"/>
            <w:szCs w:val="22"/>
          </w:rPr>
          <w:t xml:space="preserve">insufficient </w:t>
        </w:r>
      </w:ins>
      <w:ins w:id="217" w:author="Furkan KARAKAYA" w:date="2020-07-24T15:49:00Z">
        <w:r w:rsidR="007D51BB">
          <w:rPr>
            <w:rFonts w:ascii="Georgia" w:hAnsi="Georgia" w:cs="Georgia"/>
            <w:color w:val="000000"/>
            <w:sz w:val="22"/>
            <w:szCs w:val="22"/>
          </w:rPr>
          <w:t>facility</w:t>
        </w:r>
      </w:ins>
      <w:ins w:id="218" w:author="Furkan KARAKAYA" w:date="2020-07-24T15:50:00Z">
        <w:r w:rsidR="007D51BB">
          <w:rPr>
            <w:rFonts w:ascii="Georgia" w:hAnsi="Georgia" w:cs="Georgia"/>
            <w:color w:val="000000"/>
            <w:sz w:val="22"/>
            <w:szCs w:val="22"/>
          </w:rPr>
          <w:t>.</w:t>
        </w:r>
      </w:ins>
    </w:p>
    <w:p w:rsidR="007D51BB" w:rsidRDefault="007D51BB" w:rsidP="007D51BB">
      <w:pPr>
        <w:pStyle w:val="ListParagraph"/>
        <w:widowControl w:val="0"/>
        <w:numPr>
          <w:ilvl w:val="0"/>
          <w:numId w:val="2"/>
        </w:numPr>
        <w:spacing w:after="140" w:line="360" w:lineRule="auto"/>
        <w:ind w:hanging="436"/>
        <w:jc w:val="both"/>
        <w:rPr>
          <w:ins w:id="219" w:author="Furkan KARAKAYA" w:date="2020-07-24T15:52:00Z"/>
          <w:rFonts w:ascii="Georgia" w:hAnsi="Georgia" w:cs="Georgia"/>
          <w:i/>
          <w:color w:val="000000"/>
          <w:sz w:val="22"/>
          <w:szCs w:val="22"/>
        </w:rPr>
        <w:pPrChange w:id="220" w:author="Furkan KARAKAYA" w:date="2020-07-24T15:52:00Z">
          <w:pPr>
            <w:widowControl w:val="0"/>
            <w:spacing w:after="140" w:line="360" w:lineRule="auto"/>
            <w:ind w:firstLine="442"/>
            <w:jc w:val="both"/>
          </w:pPr>
        </w:pPrChange>
      </w:pPr>
      <w:ins w:id="221" w:author="Furkan KARAKAYA" w:date="2020-07-24T15:51:00Z">
        <w:r w:rsidRPr="007D51BB">
          <w:rPr>
            <w:rFonts w:ascii="Georgia" w:hAnsi="Georgia" w:cs="Georgia"/>
            <w:i/>
            <w:color w:val="000000"/>
            <w:sz w:val="22"/>
            <w:szCs w:val="22"/>
            <w:rPrChange w:id="222" w:author="Furkan KARAKAYA" w:date="2020-07-24T15:52:00Z">
              <w:rPr>
                <w:rFonts w:ascii="Georgia" w:hAnsi="Georgia" w:cs="Georgia"/>
                <w:color w:val="000000"/>
                <w:sz w:val="22"/>
                <w:szCs w:val="22"/>
              </w:rPr>
            </w:rPrChange>
          </w:rPr>
          <w:t>Table II makes the point that this is the only work using parallel devices.  But why does this matter?  Do the other methods not work for parallel devices, or did they just not show it?  What were the unique challenges with short circuit protection of parallel devices (vs single devices)?</w:t>
        </w:r>
      </w:ins>
    </w:p>
    <w:p w:rsidR="007D51BB" w:rsidRDefault="007D51BB" w:rsidP="007D51BB">
      <w:pPr>
        <w:widowControl w:val="0"/>
        <w:spacing w:after="140" w:line="360" w:lineRule="auto"/>
        <w:ind w:left="720"/>
        <w:jc w:val="both"/>
        <w:rPr>
          <w:ins w:id="223" w:author="Furkan KARAKAYA" w:date="2020-07-24T15:55:00Z"/>
          <w:rFonts w:ascii="Georgia" w:hAnsi="Georgia" w:cs="Georgia"/>
          <w:color w:val="000000"/>
          <w:sz w:val="22"/>
          <w:szCs w:val="22"/>
        </w:rPr>
        <w:pPrChange w:id="224" w:author="Furkan KARAKAYA" w:date="2020-07-24T15:52:00Z">
          <w:pPr>
            <w:widowControl w:val="0"/>
            <w:spacing w:after="140" w:line="360" w:lineRule="auto"/>
            <w:ind w:firstLine="442"/>
            <w:jc w:val="both"/>
          </w:pPr>
        </w:pPrChange>
      </w:pPr>
      <w:ins w:id="225" w:author="Furkan KARAKAYA" w:date="2020-07-24T15:52:00Z">
        <w:r>
          <w:rPr>
            <w:rFonts w:ascii="Georgia" w:hAnsi="Georgia" w:cs="Georgia"/>
            <w:color w:val="000000"/>
            <w:sz w:val="22"/>
            <w:szCs w:val="22"/>
          </w:rPr>
          <w:t>Thank you for your comment. We have discussed the implementation of different methods</w:t>
        </w:r>
      </w:ins>
      <w:ins w:id="226" w:author="Furkan KARAKAYA" w:date="2020-07-24T15:53:00Z">
        <w:r>
          <w:rPr>
            <w:rFonts w:ascii="Georgia" w:hAnsi="Georgia" w:cs="Georgia"/>
            <w:color w:val="000000"/>
            <w:sz w:val="22"/>
            <w:szCs w:val="22"/>
          </w:rPr>
          <w:t xml:space="preserve"> given in Table II on parallel configuration in Section V. Figure 20 visualizes how to utilize different methods for parallel devices. </w:t>
        </w:r>
      </w:ins>
      <w:ins w:id="227" w:author="Furkan KARAKAYA" w:date="2020-07-24T15:54:00Z">
        <w:r>
          <w:rPr>
            <w:rFonts w:ascii="Georgia" w:hAnsi="Georgia" w:cs="Georgia"/>
            <w:color w:val="000000"/>
            <w:sz w:val="22"/>
            <w:szCs w:val="22"/>
          </w:rPr>
          <w:t xml:space="preserve">The unique challenges and the performance comparison of all methods are given in </w:t>
        </w:r>
      </w:ins>
      <w:ins w:id="228" w:author="Furkan KARAKAYA" w:date="2020-07-24T15:55:00Z">
        <w:r w:rsidR="00AA1BF5">
          <w:rPr>
            <w:rFonts w:ascii="Georgia" w:hAnsi="Georgia" w:cs="Georgia"/>
            <w:color w:val="000000"/>
            <w:sz w:val="22"/>
            <w:szCs w:val="22"/>
          </w:rPr>
          <w:t>thi</w:t>
        </w:r>
        <w:r w:rsidRPr="007D51BB">
          <w:rPr>
            <w:rFonts w:ascii="Georgia" w:hAnsi="Georgia" w:cs="Georgia"/>
            <w:color w:val="000000"/>
            <w:sz w:val="22"/>
            <w:szCs w:val="22"/>
            <w:rPrChange w:id="229" w:author="Furkan KARAKAYA" w:date="2020-07-24T15:55:00Z">
              <w:rPr>
                <w:rFonts w:ascii="Georgia" w:hAnsi="Georgia" w:cs="Georgia"/>
                <w:color w:val="000000"/>
                <w:sz w:val="22"/>
                <w:szCs w:val="22"/>
              </w:rPr>
            </w:rPrChange>
          </w:rPr>
          <w:t>rd</w:t>
        </w:r>
      </w:ins>
      <w:ins w:id="230" w:author="Furkan KARAKAYA" w:date="2020-07-24T15:54:00Z">
        <w:r>
          <w:rPr>
            <w:rFonts w:ascii="Georgia" w:hAnsi="Georgia" w:cs="Georgia"/>
            <w:color w:val="000000"/>
            <w:sz w:val="22"/>
            <w:szCs w:val="22"/>
          </w:rPr>
          <w:t xml:space="preserve">, </w:t>
        </w:r>
      </w:ins>
      <w:ins w:id="231" w:author="Furkan KARAKAYA" w:date="2020-07-24T15:55:00Z">
        <w:r w:rsidR="00AA1BF5">
          <w:rPr>
            <w:rFonts w:ascii="Georgia" w:hAnsi="Georgia" w:cs="Georgia"/>
            <w:color w:val="000000"/>
            <w:sz w:val="22"/>
            <w:szCs w:val="22"/>
          </w:rPr>
          <w:t>fou</w:t>
        </w:r>
        <w:r w:rsidR="00AA1BF5" w:rsidRPr="007D51BB">
          <w:rPr>
            <w:rFonts w:ascii="Georgia" w:hAnsi="Georgia" w:cs="Georgia"/>
            <w:color w:val="000000"/>
            <w:sz w:val="22"/>
            <w:szCs w:val="22"/>
            <w:rPrChange w:id="232" w:author="Furkan KARAKAYA" w:date="2020-07-24T15:55:00Z">
              <w:rPr>
                <w:rFonts w:ascii="Georgia" w:hAnsi="Georgia" w:cs="Georgia"/>
                <w:color w:val="000000"/>
                <w:sz w:val="22"/>
                <w:szCs w:val="22"/>
              </w:rPr>
            </w:rPrChange>
          </w:rPr>
          <w:t>rth</w:t>
        </w:r>
      </w:ins>
      <w:ins w:id="233" w:author="Furkan KARAKAYA" w:date="2020-07-24T15:54:00Z">
        <w:r>
          <w:rPr>
            <w:rFonts w:ascii="Georgia" w:hAnsi="Georgia" w:cs="Georgia"/>
            <w:color w:val="000000"/>
            <w:sz w:val="22"/>
            <w:szCs w:val="22"/>
          </w:rPr>
          <w:t xml:space="preserve">, </w:t>
        </w:r>
      </w:ins>
      <w:ins w:id="234" w:author="Furkan KARAKAYA" w:date="2020-07-24T15:55:00Z">
        <w:r w:rsidR="00AA1BF5">
          <w:rPr>
            <w:rFonts w:ascii="Georgia" w:hAnsi="Georgia" w:cs="Georgia"/>
            <w:color w:val="000000"/>
            <w:sz w:val="22"/>
            <w:szCs w:val="22"/>
          </w:rPr>
          <w:t>fif</w:t>
        </w:r>
        <w:r w:rsidRPr="007D51BB">
          <w:rPr>
            <w:rFonts w:ascii="Georgia" w:hAnsi="Georgia" w:cs="Georgia"/>
            <w:color w:val="000000"/>
            <w:sz w:val="22"/>
            <w:szCs w:val="22"/>
            <w:rPrChange w:id="235" w:author="Furkan KARAKAYA" w:date="2020-07-24T15:55:00Z">
              <w:rPr>
                <w:rFonts w:ascii="Georgia" w:hAnsi="Georgia" w:cs="Georgia"/>
                <w:color w:val="000000"/>
                <w:sz w:val="22"/>
                <w:szCs w:val="22"/>
              </w:rPr>
            </w:rPrChange>
          </w:rPr>
          <w:t>th</w:t>
        </w:r>
      </w:ins>
      <w:ins w:id="236" w:author="Furkan KARAKAYA" w:date="2020-07-24T15:54:00Z">
        <w:r>
          <w:rPr>
            <w:rFonts w:ascii="Georgia" w:hAnsi="Georgia" w:cs="Georgia"/>
            <w:color w:val="000000"/>
            <w:sz w:val="22"/>
            <w:szCs w:val="22"/>
          </w:rPr>
          <w:t xml:space="preserve">, </w:t>
        </w:r>
      </w:ins>
      <w:ins w:id="237" w:author="Furkan KARAKAYA" w:date="2020-07-24T15:55:00Z">
        <w:r w:rsidR="00AA1BF5">
          <w:rPr>
            <w:rFonts w:ascii="Georgia" w:hAnsi="Georgia" w:cs="Georgia"/>
            <w:color w:val="000000"/>
            <w:sz w:val="22"/>
            <w:szCs w:val="22"/>
          </w:rPr>
          <w:t>six</w:t>
        </w:r>
        <w:r w:rsidRPr="007D51BB">
          <w:rPr>
            <w:rFonts w:ascii="Georgia" w:hAnsi="Georgia" w:cs="Georgia"/>
            <w:color w:val="000000"/>
            <w:sz w:val="22"/>
            <w:szCs w:val="22"/>
            <w:rPrChange w:id="238" w:author="Furkan KARAKAYA" w:date="2020-07-24T15:55:00Z">
              <w:rPr>
                <w:rFonts w:ascii="Georgia" w:hAnsi="Georgia" w:cs="Georgia"/>
                <w:color w:val="000000"/>
                <w:sz w:val="22"/>
                <w:szCs w:val="22"/>
              </w:rPr>
            </w:rPrChange>
          </w:rPr>
          <w:t>th</w:t>
        </w:r>
      </w:ins>
      <w:ins w:id="239" w:author="Furkan KARAKAYA" w:date="2020-07-24T15:54:00Z">
        <w:r>
          <w:rPr>
            <w:rFonts w:ascii="Georgia" w:hAnsi="Georgia" w:cs="Georgia"/>
            <w:color w:val="000000"/>
            <w:sz w:val="22"/>
            <w:szCs w:val="22"/>
          </w:rPr>
          <w:t xml:space="preserve"> paragraphs of Section V.</w:t>
        </w:r>
      </w:ins>
    </w:p>
    <w:p w:rsidR="00D57287" w:rsidRDefault="00D57287" w:rsidP="00D57287">
      <w:pPr>
        <w:widowControl w:val="0"/>
        <w:spacing w:after="140" w:line="360" w:lineRule="auto"/>
        <w:ind w:firstLine="442"/>
        <w:jc w:val="both"/>
        <w:rPr>
          <w:ins w:id="240" w:author="Furkan KARAKAYA" w:date="2020-07-24T15:55:00Z"/>
          <w:rFonts w:ascii="Georgia" w:hAnsi="Georgia" w:cs="Georgia"/>
          <w:b/>
          <w:color w:val="000000"/>
          <w:sz w:val="22"/>
          <w:szCs w:val="22"/>
        </w:rPr>
      </w:pPr>
      <w:ins w:id="241" w:author="Furkan KARAKAYA" w:date="2020-07-24T15:55:00Z">
        <w:r>
          <w:rPr>
            <w:rFonts w:ascii="Georgia" w:hAnsi="Georgia" w:cs="Georgia"/>
            <w:b/>
            <w:color w:val="000000"/>
            <w:sz w:val="22"/>
            <w:szCs w:val="22"/>
          </w:rPr>
          <w:t xml:space="preserve">Reviewer </w:t>
        </w:r>
        <w:r>
          <w:rPr>
            <w:rFonts w:ascii="Georgia" w:hAnsi="Georgia" w:cs="Georgia"/>
            <w:b/>
            <w:color w:val="000000"/>
            <w:sz w:val="22"/>
            <w:szCs w:val="22"/>
          </w:rPr>
          <w:t>3</w:t>
        </w:r>
        <w:r>
          <w:rPr>
            <w:rFonts w:ascii="Georgia" w:hAnsi="Georgia" w:cs="Georgia"/>
            <w:b/>
            <w:color w:val="000000"/>
            <w:sz w:val="22"/>
            <w:szCs w:val="22"/>
          </w:rPr>
          <w:t xml:space="preserve"> Comments</w:t>
        </w:r>
      </w:ins>
    </w:p>
    <w:p w:rsidR="00F90EB0" w:rsidRPr="00C14660" w:rsidRDefault="00D57287" w:rsidP="000C38CB">
      <w:pPr>
        <w:pStyle w:val="ListParagraph"/>
        <w:widowControl w:val="0"/>
        <w:numPr>
          <w:ilvl w:val="0"/>
          <w:numId w:val="3"/>
        </w:numPr>
        <w:spacing w:after="140" w:line="360" w:lineRule="auto"/>
        <w:jc w:val="both"/>
        <w:rPr>
          <w:ins w:id="242" w:author="Furkan KARAKAYA" w:date="2020-07-24T16:30:00Z"/>
          <w:rFonts w:ascii="Georgia" w:hAnsi="Georgia" w:cs="Georgia"/>
          <w:color w:val="000000"/>
          <w:sz w:val="22"/>
          <w:szCs w:val="22"/>
          <w:rPrChange w:id="243" w:author="Furkan KARAKAYA" w:date="2020-07-24T16:30:00Z">
            <w:rPr>
              <w:ins w:id="244" w:author="Furkan KARAKAYA" w:date="2020-07-24T16:30:00Z"/>
              <w:rFonts w:ascii="Georgia" w:hAnsi="Georgia" w:cs="Georgia"/>
              <w:i/>
              <w:color w:val="000000"/>
              <w:sz w:val="22"/>
              <w:szCs w:val="22"/>
            </w:rPr>
          </w:rPrChange>
        </w:rPr>
        <w:pPrChange w:id="245" w:author="Furkan KARAKAYA" w:date="2020-07-24T15:56:00Z">
          <w:pPr>
            <w:widowControl w:val="0"/>
            <w:spacing w:after="140" w:line="360" w:lineRule="auto"/>
            <w:ind w:firstLine="442"/>
            <w:jc w:val="both"/>
          </w:pPr>
        </w:pPrChange>
      </w:pPr>
      <w:ins w:id="246" w:author="Furkan KARAKAYA" w:date="2020-07-24T15:56:00Z">
        <w:r w:rsidRPr="00C14660">
          <w:rPr>
            <w:rFonts w:ascii="Georgia" w:hAnsi="Georgia" w:cs="Georgia"/>
            <w:i/>
            <w:color w:val="000000"/>
            <w:sz w:val="22"/>
            <w:szCs w:val="22"/>
            <w:rPrChange w:id="247" w:author="Furkan KARAKAYA" w:date="2020-07-24T16:30:00Z">
              <w:rPr>
                <w:rFonts w:ascii="Georgia" w:hAnsi="Georgia" w:cs="Georgia"/>
                <w:b/>
                <w:color w:val="000000"/>
                <w:sz w:val="22"/>
                <w:szCs w:val="22"/>
              </w:rPr>
            </w:rPrChange>
          </w:rPr>
          <w:t>In Fig. 9, could you show Vds?</w:t>
        </w:r>
      </w:ins>
    </w:p>
    <w:p w:rsidR="00C14660" w:rsidRPr="00C14660" w:rsidRDefault="00C14660" w:rsidP="00C14660">
      <w:pPr>
        <w:widowControl w:val="0"/>
        <w:spacing w:after="140" w:line="360" w:lineRule="auto"/>
        <w:ind w:left="720"/>
        <w:jc w:val="both"/>
        <w:rPr>
          <w:ins w:id="248" w:author="Furkan KARAKAYA" w:date="2020-07-24T15:56:00Z"/>
          <w:rFonts w:ascii="Georgia" w:hAnsi="Georgia" w:cs="Georgia"/>
          <w:color w:val="000000"/>
          <w:sz w:val="22"/>
          <w:szCs w:val="22"/>
          <w:rPrChange w:id="249" w:author="Furkan KARAKAYA" w:date="2020-07-24T16:30:00Z">
            <w:rPr>
              <w:ins w:id="250" w:author="Furkan KARAKAYA" w:date="2020-07-24T15:56:00Z"/>
              <w:rFonts w:ascii="Georgia" w:hAnsi="Georgia" w:cs="Georgia"/>
              <w:color w:val="000000"/>
              <w:sz w:val="22"/>
              <w:szCs w:val="22"/>
            </w:rPr>
          </w:rPrChange>
        </w:rPr>
        <w:pPrChange w:id="251" w:author="Furkan KARAKAYA" w:date="2020-07-24T16:31:00Z">
          <w:pPr>
            <w:widowControl w:val="0"/>
            <w:spacing w:after="140" w:line="360" w:lineRule="auto"/>
            <w:ind w:firstLine="442"/>
            <w:jc w:val="both"/>
          </w:pPr>
        </w:pPrChange>
      </w:pPr>
      <w:ins w:id="252" w:author="Furkan KARAKAYA" w:date="2020-07-24T16:30:00Z">
        <w:r w:rsidRPr="00C14660">
          <w:rPr>
            <w:rFonts w:ascii="Georgia" w:hAnsi="Georgia" w:cs="Georgia"/>
            <w:color w:val="000000"/>
            <w:sz w:val="22"/>
            <w:szCs w:val="22"/>
            <w:rPrChange w:id="253" w:author="Furkan KARAKAYA" w:date="2020-07-24T16:30:00Z">
              <w:rPr/>
            </w:rPrChange>
          </w:rPr>
          <w:t>Thank you for your comment. Fig. 9 is replaced with Fig. 14 including drain-source voltage waveform.</w:t>
        </w:r>
      </w:ins>
    </w:p>
    <w:p w:rsidR="00D57287" w:rsidRPr="00F90EB0" w:rsidRDefault="00F90EB0" w:rsidP="00D82F78">
      <w:pPr>
        <w:pStyle w:val="ListParagraph"/>
        <w:widowControl w:val="0"/>
        <w:numPr>
          <w:ilvl w:val="0"/>
          <w:numId w:val="3"/>
        </w:numPr>
        <w:spacing w:after="140" w:line="360" w:lineRule="auto"/>
        <w:ind w:left="720"/>
        <w:jc w:val="both"/>
        <w:rPr>
          <w:ins w:id="254" w:author="Furkan KARAKAYA" w:date="2020-07-24T15:57:00Z"/>
          <w:rFonts w:ascii="Georgia" w:hAnsi="Georgia" w:cs="Georgia"/>
          <w:i/>
          <w:color w:val="000000"/>
          <w:sz w:val="22"/>
          <w:szCs w:val="22"/>
          <w:rPrChange w:id="255" w:author="Furkan KARAKAYA" w:date="2020-07-24T15:59:00Z">
            <w:rPr>
              <w:ins w:id="256" w:author="Furkan KARAKAYA" w:date="2020-07-24T15:57:00Z"/>
              <w:rFonts w:ascii="Georgia" w:hAnsi="Georgia" w:cs="Georgia"/>
              <w:color w:val="000000"/>
              <w:sz w:val="22"/>
              <w:szCs w:val="22"/>
            </w:rPr>
          </w:rPrChange>
        </w:rPr>
        <w:pPrChange w:id="257" w:author="Furkan KARAKAYA" w:date="2020-07-24T15:52:00Z">
          <w:pPr>
            <w:widowControl w:val="0"/>
            <w:spacing w:after="140" w:line="360" w:lineRule="auto"/>
            <w:ind w:firstLine="442"/>
            <w:jc w:val="both"/>
          </w:pPr>
        </w:pPrChange>
      </w:pPr>
      <w:ins w:id="258" w:author="Furkan KARAKAYA" w:date="2020-07-24T15:57:00Z">
        <w:r w:rsidRPr="00F90EB0">
          <w:rPr>
            <w:rFonts w:ascii="Georgia" w:hAnsi="Georgia" w:cs="Georgia"/>
            <w:i/>
            <w:color w:val="000000"/>
            <w:sz w:val="22"/>
            <w:szCs w:val="22"/>
            <w:rPrChange w:id="259" w:author="Furkan KARAKAYA" w:date="2020-07-24T15:59:00Z">
              <w:rPr>
                <w:rFonts w:ascii="Georgia" w:hAnsi="Georgia" w:cs="Georgia"/>
                <w:color w:val="000000"/>
                <w:sz w:val="22"/>
                <w:szCs w:val="22"/>
              </w:rPr>
            </w:rPrChange>
          </w:rPr>
          <w:t>In Fig.3, Vgs is +6/-3V. However, according to Fig.9 and Fig.11, it can be found that Vgs is +6/-4V in the practical application.</w:t>
        </w:r>
      </w:ins>
    </w:p>
    <w:p w:rsidR="00F90EB0" w:rsidRDefault="00F90EB0" w:rsidP="00F90EB0">
      <w:pPr>
        <w:widowControl w:val="0"/>
        <w:spacing w:after="140" w:line="360" w:lineRule="auto"/>
        <w:ind w:left="720"/>
        <w:jc w:val="both"/>
        <w:rPr>
          <w:ins w:id="260" w:author="Furkan KARAKAYA" w:date="2020-07-24T15:58:00Z"/>
          <w:rFonts w:ascii="Georgia" w:hAnsi="Georgia" w:cs="Georgia"/>
          <w:color w:val="000000"/>
          <w:sz w:val="22"/>
          <w:szCs w:val="22"/>
        </w:rPr>
        <w:pPrChange w:id="261" w:author="Furkan KARAKAYA" w:date="2020-07-24T15:57:00Z">
          <w:pPr>
            <w:widowControl w:val="0"/>
            <w:spacing w:after="140" w:line="360" w:lineRule="auto"/>
            <w:ind w:firstLine="442"/>
            <w:jc w:val="both"/>
          </w:pPr>
        </w:pPrChange>
      </w:pPr>
      <w:ins w:id="262" w:author="Furkan KARAKAYA" w:date="2020-07-24T15:57:00Z">
        <w:r>
          <w:rPr>
            <w:rFonts w:ascii="Georgia" w:hAnsi="Georgia" w:cs="Georgia"/>
            <w:color w:val="000000"/>
            <w:sz w:val="22"/>
            <w:szCs w:val="22"/>
          </w:rPr>
          <w:t>Thank you for your comment. Fig. 3 is replaced with</w:t>
        </w:r>
      </w:ins>
      <w:ins w:id="263" w:author="Furkan KARAKAYA" w:date="2020-07-24T15:58:00Z">
        <w:r>
          <w:rPr>
            <w:rFonts w:ascii="Georgia" w:hAnsi="Georgia" w:cs="Georgia"/>
            <w:color w:val="000000"/>
            <w:sz w:val="22"/>
            <w:szCs w:val="22"/>
          </w:rPr>
          <w:t xml:space="preserve"> Fig.4 with the correction of negative gate drive level as -4V.</w:t>
        </w:r>
      </w:ins>
    </w:p>
    <w:p w:rsidR="00F90EB0" w:rsidRDefault="00F90EB0" w:rsidP="00F90EB0">
      <w:pPr>
        <w:pStyle w:val="ListParagraph"/>
        <w:widowControl w:val="0"/>
        <w:numPr>
          <w:ilvl w:val="0"/>
          <w:numId w:val="3"/>
        </w:numPr>
        <w:spacing w:after="140" w:line="360" w:lineRule="auto"/>
        <w:jc w:val="both"/>
        <w:rPr>
          <w:ins w:id="264" w:author="Furkan KARAKAYA" w:date="2020-07-24T15:59:00Z"/>
          <w:rFonts w:ascii="Georgia" w:hAnsi="Georgia" w:cs="Georgia"/>
          <w:i/>
          <w:color w:val="000000"/>
          <w:sz w:val="22"/>
          <w:szCs w:val="22"/>
        </w:rPr>
        <w:pPrChange w:id="265" w:author="Furkan KARAKAYA" w:date="2020-07-24T15:58:00Z">
          <w:pPr>
            <w:widowControl w:val="0"/>
            <w:spacing w:after="140" w:line="360" w:lineRule="auto"/>
            <w:ind w:firstLine="442"/>
            <w:jc w:val="both"/>
          </w:pPr>
        </w:pPrChange>
      </w:pPr>
      <w:ins w:id="266" w:author="Furkan KARAKAYA" w:date="2020-07-24T15:59:00Z">
        <w:r w:rsidRPr="00F90EB0">
          <w:rPr>
            <w:rFonts w:ascii="Georgia" w:hAnsi="Georgia" w:cs="Georgia"/>
            <w:i/>
            <w:color w:val="000000"/>
            <w:sz w:val="22"/>
            <w:szCs w:val="22"/>
            <w:rPrChange w:id="267" w:author="Furkan KARAKAYA" w:date="2020-07-24T15:59:00Z">
              <w:rPr>
                <w:rFonts w:ascii="Georgia" w:hAnsi="Georgia" w:cs="Georgia"/>
                <w:color w:val="000000"/>
                <w:sz w:val="22"/>
                <w:szCs w:val="22"/>
              </w:rPr>
            </w:rPrChange>
          </w:rPr>
          <w:t xml:space="preserve">[14] also used the parasitic inductance for current detection. Therefore, </w:t>
        </w:r>
        <w:proofErr w:type="gramStart"/>
        <w:r w:rsidRPr="00F90EB0">
          <w:rPr>
            <w:rFonts w:ascii="Georgia" w:hAnsi="Georgia" w:cs="Georgia"/>
            <w:i/>
            <w:color w:val="000000"/>
            <w:sz w:val="22"/>
            <w:szCs w:val="22"/>
            <w:rPrChange w:id="268" w:author="Furkan KARAKAYA" w:date="2020-07-24T15:59:00Z">
              <w:rPr>
                <w:rFonts w:ascii="Georgia" w:hAnsi="Georgia" w:cs="Georgia"/>
                <w:color w:val="000000"/>
                <w:sz w:val="22"/>
                <w:szCs w:val="22"/>
              </w:rPr>
            </w:rPrChange>
          </w:rPr>
          <w:t>Comparing</w:t>
        </w:r>
        <w:proofErr w:type="gramEnd"/>
        <w:r w:rsidRPr="00F90EB0">
          <w:rPr>
            <w:rFonts w:ascii="Georgia" w:hAnsi="Georgia" w:cs="Georgia"/>
            <w:i/>
            <w:color w:val="000000"/>
            <w:sz w:val="22"/>
            <w:szCs w:val="22"/>
            <w:rPrChange w:id="269" w:author="Furkan KARAKAYA" w:date="2020-07-24T15:59:00Z">
              <w:rPr>
                <w:rFonts w:ascii="Georgia" w:hAnsi="Georgia" w:cs="Georgia"/>
                <w:color w:val="000000"/>
                <w:sz w:val="22"/>
                <w:szCs w:val="22"/>
              </w:rPr>
            </w:rPrChange>
          </w:rPr>
          <w:t xml:space="preserve"> with [14], please further explain the contribution or the advantage of this paper.</w:t>
        </w:r>
      </w:ins>
    </w:p>
    <w:p w:rsidR="00F90EB0" w:rsidRDefault="00F90EB0" w:rsidP="00F90EB0">
      <w:pPr>
        <w:widowControl w:val="0"/>
        <w:spacing w:after="140" w:line="360" w:lineRule="auto"/>
        <w:ind w:left="720"/>
        <w:jc w:val="both"/>
        <w:rPr>
          <w:ins w:id="270" w:author="Furkan KARAKAYA" w:date="2020-07-24T16:00:00Z"/>
          <w:rFonts w:ascii="Georgia" w:hAnsi="Georgia" w:cs="Georgia"/>
          <w:color w:val="000000"/>
          <w:sz w:val="22"/>
          <w:szCs w:val="22"/>
        </w:rPr>
      </w:pPr>
      <w:ins w:id="271" w:author="Furkan KARAKAYA" w:date="2020-07-24T15:59:00Z">
        <w:r>
          <w:rPr>
            <w:rFonts w:ascii="Georgia" w:hAnsi="Georgia" w:cs="Georgia"/>
            <w:color w:val="000000"/>
            <w:sz w:val="22"/>
            <w:szCs w:val="22"/>
          </w:rPr>
          <w:t xml:space="preserve">Thank you for your comment. </w:t>
        </w:r>
      </w:ins>
      <w:ins w:id="272" w:author="Furkan KARAKAYA" w:date="2020-07-24T16:00:00Z">
        <w:r>
          <w:rPr>
            <w:rFonts w:ascii="Georgia" w:hAnsi="Georgia" w:cs="Georgia"/>
            <w:color w:val="000000"/>
            <w:sz w:val="22"/>
            <w:szCs w:val="22"/>
          </w:rPr>
          <w:t>The unique challenges</w:t>
        </w:r>
        <w:r>
          <w:rPr>
            <w:rFonts w:ascii="Georgia" w:hAnsi="Georgia" w:cs="Georgia"/>
            <w:color w:val="000000"/>
            <w:sz w:val="22"/>
            <w:szCs w:val="22"/>
          </w:rPr>
          <w:t xml:space="preserve"> of short-circuit protection for parallel configuration</w:t>
        </w:r>
        <w:r>
          <w:rPr>
            <w:rFonts w:ascii="Georgia" w:hAnsi="Georgia" w:cs="Georgia"/>
            <w:color w:val="000000"/>
            <w:sz w:val="22"/>
            <w:szCs w:val="22"/>
          </w:rPr>
          <w:t xml:space="preserve"> </w:t>
        </w:r>
        <w:r>
          <w:rPr>
            <w:rFonts w:ascii="Georgia" w:hAnsi="Georgia" w:cs="Georgia"/>
            <w:color w:val="000000"/>
            <w:sz w:val="22"/>
            <w:szCs w:val="22"/>
          </w:rPr>
          <w:t>is discussed in detail in Section V. The Section VI is modified to show novelty in this paper as well.</w:t>
        </w:r>
      </w:ins>
    </w:p>
    <w:p w:rsidR="00F90EB0" w:rsidRDefault="00F90EB0" w:rsidP="00F90EB0">
      <w:pPr>
        <w:pStyle w:val="ListParagraph"/>
        <w:widowControl w:val="0"/>
        <w:numPr>
          <w:ilvl w:val="0"/>
          <w:numId w:val="3"/>
        </w:numPr>
        <w:spacing w:after="140" w:line="360" w:lineRule="auto"/>
        <w:jc w:val="both"/>
        <w:rPr>
          <w:ins w:id="273" w:author="Furkan KARAKAYA" w:date="2020-07-24T16:01:00Z"/>
          <w:rFonts w:ascii="Georgia" w:hAnsi="Georgia" w:cs="Georgia"/>
          <w:i/>
          <w:color w:val="000000"/>
          <w:sz w:val="22"/>
          <w:szCs w:val="22"/>
        </w:rPr>
        <w:pPrChange w:id="274" w:author="Furkan KARAKAYA" w:date="2020-07-24T16:01:00Z">
          <w:pPr>
            <w:widowControl w:val="0"/>
            <w:spacing w:after="140" w:line="360" w:lineRule="auto"/>
            <w:ind w:left="720"/>
            <w:jc w:val="both"/>
          </w:pPr>
        </w:pPrChange>
      </w:pPr>
      <w:ins w:id="275" w:author="Furkan KARAKAYA" w:date="2020-07-24T16:01:00Z">
        <w:r w:rsidRPr="00F90EB0">
          <w:rPr>
            <w:rFonts w:ascii="Georgia" w:hAnsi="Georgia" w:cs="Georgia"/>
            <w:i/>
            <w:color w:val="000000"/>
            <w:sz w:val="22"/>
            <w:szCs w:val="22"/>
            <w:rPrChange w:id="276" w:author="Furkan KARAKAYA" w:date="2020-07-24T16:01:00Z">
              <w:rPr>
                <w:rFonts w:ascii="Georgia" w:hAnsi="Georgia" w:cs="Georgia"/>
                <w:color w:val="000000"/>
                <w:sz w:val="22"/>
                <w:szCs w:val="22"/>
              </w:rPr>
            </w:rPrChange>
          </w:rPr>
          <w:t>In this paper, a portion of the return path is the inductance for current detection, which is the part of the layout parasitics parameters. Therefore, this paper seems to work on reducing the parasitics inductance which is used to realize the short-circuit protection, instead of proposing the new short-circuit protection method.</w:t>
        </w:r>
      </w:ins>
    </w:p>
    <w:p w:rsidR="00F90EB0" w:rsidRDefault="00F90EB0" w:rsidP="00F90EB0">
      <w:pPr>
        <w:widowControl w:val="0"/>
        <w:spacing w:after="140" w:line="360" w:lineRule="auto"/>
        <w:ind w:left="720"/>
        <w:jc w:val="both"/>
        <w:rPr>
          <w:ins w:id="277" w:author="Furkan KARAKAYA" w:date="2020-07-24T16:05:00Z"/>
          <w:rFonts w:ascii="Georgia" w:hAnsi="Georgia" w:cs="Georgia"/>
          <w:color w:val="000000"/>
          <w:sz w:val="22"/>
          <w:szCs w:val="22"/>
        </w:rPr>
        <w:pPrChange w:id="278" w:author="Furkan KARAKAYA" w:date="2020-07-24T16:01:00Z">
          <w:pPr>
            <w:widowControl w:val="0"/>
            <w:spacing w:after="140" w:line="360" w:lineRule="auto"/>
            <w:ind w:left="720"/>
            <w:jc w:val="both"/>
          </w:pPr>
        </w:pPrChange>
      </w:pPr>
      <w:ins w:id="279" w:author="Furkan KARAKAYA" w:date="2020-07-24T16:02:00Z">
        <w:r>
          <w:rPr>
            <w:rFonts w:ascii="Georgia" w:hAnsi="Georgia" w:cs="Georgia"/>
            <w:color w:val="000000"/>
            <w:sz w:val="22"/>
            <w:szCs w:val="22"/>
          </w:rPr>
          <w:t xml:space="preserve">Thank you for your comment. </w:t>
        </w:r>
      </w:ins>
      <w:ins w:id="280" w:author="Furkan KARAKAYA" w:date="2020-07-24T16:03:00Z">
        <w:r>
          <w:rPr>
            <w:rFonts w:ascii="Georgia" w:hAnsi="Georgia" w:cs="Georgia"/>
            <w:color w:val="000000"/>
            <w:sz w:val="22"/>
            <w:szCs w:val="22"/>
          </w:rPr>
          <w:t xml:space="preserve">The effect of power loop inductance is expressed in </w:t>
        </w:r>
        <w:r>
          <w:rPr>
            <w:rFonts w:ascii="Georgia" w:hAnsi="Georgia" w:cs="Georgia"/>
            <w:color w:val="000000"/>
            <w:sz w:val="22"/>
            <w:szCs w:val="22"/>
          </w:rPr>
          <w:lastRenderedPageBreak/>
          <w:t xml:space="preserve">first paragraph of Section II. </w:t>
        </w:r>
      </w:ins>
      <w:ins w:id="281" w:author="Furkan KARAKAYA" w:date="2020-07-24T16:02:00Z">
        <w:r>
          <w:rPr>
            <w:rFonts w:ascii="Georgia" w:hAnsi="Georgia" w:cs="Georgia"/>
            <w:color w:val="000000"/>
            <w:sz w:val="22"/>
            <w:szCs w:val="22"/>
          </w:rPr>
          <w:t>The dynamics of sensing</w:t>
        </w:r>
      </w:ins>
      <w:ins w:id="282" w:author="Furkan KARAKAYA" w:date="2020-07-24T16:03:00Z">
        <w:r>
          <w:rPr>
            <w:rFonts w:ascii="Georgia" w:hAnsi="Georgia" w:cs="Georgia"/>
            <w:color w:val="000000"/>
            <w:sz w:val="22"/>
            <w:szCs w:val="22"/>
          </w:rPr>
          <w:t xml:space="preserve"> the</w:t>
        </w:r>
      </w:ins>
      <w:ins w:id="283" w:author="Furkan KARAKAYA" w:date="2020-07-24T16:02:00Z">
        <w:r>
          <w:rPr>
            <w:rFonts w:ascii="Georgia" w:hAnsi="Georgia" w:cs="Georgia"/>
            <w:color w:val="000000"/>
            <w:sz w:val="22"/>
            <w:szCs w:val="22"/>
          </w:rPr>
          <w:t xml:space="preserve"> fault is explained in Section II-A.</w:t>
        </w:r>
      </w:ins>
      <w:ins w:id="284" w:author="Furkan KARAKAYA" w:date="2020-07-24T16:03:00Z">
        <w:r>
          <w:rPr>
            <w:rFonts w:ascii="Georgia" w:hAnsi="Georgia" w:cs="Georgia"/>
            <w:color w:val="000000"/>
            <w:sz w:val="22"/>
            <w:szCs w:val="22"/>
          </w:rPr>
          <w:t xml:space="preserve"> </w:t>
        </w:r>
      </w:ins>
      <w:ins w:id="285" w:author="Furkan KARAKAYA" w:date="2020-07-24T16:04:00Z">
        <w:r>
          <w:rPr>
            <w:rFonts w:ascii="Georgia" w:hAnsi="Georgia" w:cs="Georgia"/>
            <w:color w:val="000000"/>
            <w:sz w:val="22"/>
            <w:szCs w:val="22"/>
          </w:rPr>
          <w:t>Moreover</w:t>
        </w:r>
      </w:ins>
      <w:ins w:id="286" w:author="Furkan KARAKAYA" w:date="2020-07-24T16:03:00Z">
        <w:r>
          <w:rPr>
            <w:rFonts w:ascii="Georgia" w:hAnsi="Georgia" w:cs="Georgia"/>
            <w:color w:val="000000"/>
            <w:sz w:val="22"/>
            <w:szCs w:val="22"/>
          </w:rPr>
          <w:t>, layout design considerations</w:t>
        </w:r>
      </w:ins>
      <w:ins w:id="287" w:author="Furkan KARAKAYA" w:date="2020-07-24T16:04:00Z">
        <w:r>
          <w:rPr>
            <w:rFonts w:ascii="Georgia" w:hAnsi="Georgia" w:cs="Georgia"/>
            <w:color w:val="000000"/>
            <w:sz w:val="22"/>
            <w:szCs w:val="22"/>
          </w:rPr>
          <w:t xml:space="preserve"> are given in Section III-A. Lastly, the differences in layout </w:t>
        </w:r>
      </w:ins>
      <w:ins w:id="288" w:author="Furkan KARAKAYA" w:date="2020-07-24T16:05:00Z">
        <w:r>
          <w:rPr>
            <w:rFonts w:ascii="Georgia" w:hAnsi="Georgia" w:cs="Georgia"/>
            <w:color w:val="000000"/>
            <w:sz w:val="22"/>
            <w:szCs w:val="22"/>
          </w:rPr>
          <w:t>design for</w:t>
        </w:r>
      </w:ins>
      <w:ins w:id="289" w:author="Furkan KARAKAYA" w:date="2020-07-24T16:04:00Z">
        <w:r>
          <w:rPr>
            <w:rFonts w:ascii="Georgia" w:hAnsi="Georgia" w:cs="Georgia"/>
            <w:color w:val="000000"/>
            <w:sz w:val="22"/>
            <w:szCs w:val="22"/>
          </w:rPr>
          <w:t xml:space="preserve"> parallel and single bridge configurations are given in</w:t>
        </w:r>
      </w:ins>
      <w:ins w:id="290" w:author="Furkan KARAKAYA" w:date="2020-07-24T16:05:00Z">
        <w:r>
          <w:rPr>
            <w:rFonts w:ascii="Georgia" w:hAnsi="Georgia" w:cs="Georgia"/>
            <w:color w:val="000000"/>
            <w:sz w:val="22"/>
            <w:szCs w:val="22"/>
          </w:rPr>
          <w:t xml:space="preserve"> third, fourth and fifth paragraphs of Section V.</w:t>
        </w:r>
      </w:ins>
    </w:p>
    <w:p w:rsidR="00F90EB0" w:rsidRDefault="000C7360" w:rsidP="000C7360">
      <w:pPr>
        <w:pStyle w:val="ListParagraph"/>
        <w:widowControl w:val="0"/>
        <w:numPr>
          <w:ilvl w:val="0"/>
          <w:numId w:val="3"/>
        </w:numPr>
        <w:spacing w:after="140" w:line="360" w:lineRule="auto"/>
        <w:jc w:val="both"/>
        <w:rPr>
          <w:ins w:id="291" w:author="Furkan KARAKAYA" w:date="2020-07-24T16:06:00Z"/>
          <w:rFonts w:ascii="Georgia" w:hAnsi="Georgia" w:cs="Georgia"/>
          <w:i/>
          <w:color w:val="000000"/>
          <w:sz w:val="22"/>
          <w:szCs w:val="22"/>
        </w:rPr>
        <w:pPrChange w:id="292" w:author="Furkan KARAKAYA" w:date="2020-07-24T16:06:00Z">
          <w:pPr>
            <w:widowControl w:val="0"/>
            <w:spacing w:after="140" w:line="360" w:lineRule="auto"/>
            <w:ind w:firstLine="442"/>
            <w:jc w:val="both"/>
          </w:pPr>
        </w:pPrChange>
      </w:pPr>
      <w:ins w:id="293" w:author="Furkan KARAKAYA" w:date="2020-07-24T16:06:00Z">
        <w:r w:rsidRPr="000C7360">
          <w:rPr>
            <w:rFonts w:ascii="Georgia" w:hAnsi="Georgia" w:cs="Georgia"/>
            <w:i/>
            <w:color w:val="000000"/>
            <w:sz w:val="22"/>
            <w:szCs w:val="22"/>
            <w:rPrChange w:id="294" w:author="Furkan KARAKAYA" w:date="2020-07-24T16:06:00Z">
              <w:rPr>
                <w:rFonts w:ascii="Georgia" w:hAnsi="Georgia" w:cs="Georgia"/>
                <w:color w:val="000000"/>
                <w:sz w:val="22"/>
                <w:szCs w:val="22"/>
              </w:rPr>
            </w:rPrChange>
          </w:rPr>
          <w:t>The short-circuit protection is triggered by sensing the voltage across the layout inductance. However, high di/</w:t>
        </w:r>
        <w:proofErr w:type="spellStart"/>
        <w:r w:rsidRPr="000C7360">
          <w:rPr>
            <w:rFonts w:ascii="Georgia" w:hAnsi="Georgia" w:cs="Georgia"/>
            <w:i/>
            <w:color w:val="000000"/>
            <w:sz w:val="22"/>
            <w:szCs w:val="22"/>
            <w:rPrChange w:id="295" w:author="Furkan KARAKAYA" w:date="2020-07-24T16:06: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296" w:author="Furkan KARAKAYA" w:date="2020-07-24T16:06:00Z">
              <w:rPr>
                <w:rFonts w:ascii="Georgia" w:hAnsi="Georgia" w:cs="Georgia"/>
                <w:color w:val="000000"/>
                <w:sz w:val="22"/>
                <w:szCs w:val="22"/>
              </w:rPr>
            </w:rPrChange>
          </w:rPr>
          <w:t xml:space="preserve"> at normal operations may cause false-triggers. The highest di/</w:t>
        </w:r>
        <w:proofErr w:type="spellStart"/>
        <w:r w:rsidRPr="000C7360">
          <w:rPr>
            <w:rFonts w:ascii="Georgia" w:hAnsi="Georgia" w:cs="Georgia"/>
            <w:i/>
            <w:color w:val="000000"/>
            <w:sz w:val="22"/>
            <w:szCs w:val="22"/>
            <w:rPrChange w:id="297" w:author="Furkan KARAKAYA" w:date="2020-07-24T16:06: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298" w:author="Furkan KARAKAYA" w:date="2020-07-24T16:06:00Z">
              <w:rPr>
                <w:rFonts w:ascii="Georgia" w:hAnsi="Georgia" w:cs="Georgia"/>
                <w:color w:val="000000"/>
                <w:sz w:val="22"/>
                <w:szCs w:val="22"/>
              </w:rPr>
            </w:rPrChange>
          </w:rPr>
          <w:t xml:space="preserve"> that the protection circuit can withstand should be provided to verify the noise immunity of the protection circuit. Besides, the di/</w:t>
        </w:r>
        <w:proofErr w:type="spellStart"/>
        <w:r w:rsidRPr="000C7360">
          <w:rPr>
            <w:rFonts w:ascii="Georgia" w:hAnsi="Georgia" w:cs="Georgia"/>
            <w:i/>
            <w:color w:val="000000"/>
            <w:sz w:val="22"/>
            <w:szCs w:val="22"/>
            <w:rPrChange w:id="299" w:author="Furkan KARAKAYA" w:date="2020-07-24T16:06: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00" w:author="Furkan KARAKAYA" w:date="2020-07-24T16:06:00Z">
              <w:rPr>
                <w:rFonts w:ascii="Georgia" w:hAnsi="Georgia" w:cs="Georgia"/>
                <w:color w:val="000000"/>
                <w:sz w:val="22"/>
                <w:szCs w:val="22"/>
              </w:rPr>
            </w:rPrChange>
          </w:rPr>
          <w:t xml:space="preserve"> of GaN HEMTs during normal operations should be discussed in this paper.</w:t>
        </w:r>
      </w:ins>
    </w:p>
    <w:p w:rsidR="000C7360" w:rsidRDefault="000C7360" w:rsidP="000C7360">
      <w:pPr>
        <w:widowControl w:val="0"/>
        <w:spacing w:after="140" w:line="360" w:lineRule="auto"/>
        <w:ind w:left="720"/>
        <w:jc w:val="both"/>
        <w:rPr>
          <w:ins w:id="301" w:author="Furkan KARAKAYA" w:date="2020-07-24T16:07:00Z"/>
          <w:rFonts w:ascii="Georgia" w:hAnsi="Georgia" w:cs="Georgia"/>
          <w:color w:val="000000"/>
          <w:sz w:val="22"/>
          <w:szCs w:val="22"/>
        </w:rPr>
        <w:pPrChange w:id="302" w:author="Furkan KARAKAYA" w:date="2020-07-24T16:06:00Z">
          <w:pPr>
            <w:widowControl w:val="0"/>
            <w:spacing w:after="140" w:line="360" w:lineRule="auto"/>
            <w:ind w:firstLine="442"/>
            <w:jc w:val="both"/>
          </w:pPr>
        </w:pPrChange>
      </w:pPr>
      <w:ins w:id="303" w:author="Furkan KARAKAYA" w:date="2020-07-24T16:06:00Z">
        <w:r>
          <w:rPr>
            <w:rFonts w:ascii="Georgia" w:hAnsi="Georgia" w:cs="Georgia"/>
            <w:color w:val="000000"/>
            <w:sz w:val="22"/>
            <w:szCs w:val="22"/>
          </w:rPr>
          <w:t xml:space="preserve">Thank you for your comment. In order to highlight the noise immunity of protection circuit Section III-B is added. </w:t>
        </w:r>
      </w:ins>
      <w:ins w:id="304" w:author="Furkan KARAKAYA" w:date="2020-07-24T16:07:00Z">
        <w:r>
          <w:rPr>
            <w:rFonts w:ascii="Georgia" w:hAnsi="Georgia" w:cs="Georgia"/>
            <w:color w:val="000000"/>
            <w:sz w:val="22"/>
            <w:szCs w:val="22"/>
          </w:rPr>
          <w:t>Filter design is verified by experimental results and given in Section IV. Fig.19 verifies the filter design by comparing FFT plots for regular switching and short-circuit fault cases.</w:t>
        </w:r>
      </w:ins>
    </w:p>
    <w:p w:rsidR="000C7360" w:rsidRDefault="000C7360" w:rsidP="000C7360">
      <w:pPr>
        <w:pStyle w:val="ListParagraph"/>
        <w:widowControl w:val="0"/>
        <w:numPr>
          <w:ilvl w:val="0"/>
          <w:numId w:val="3"/>
        </w:numPr>
        <w:spacing w:after="140" w:line="360" w:lineRule="auto"/>
        <w:jc w:val="both"/>
        <w:rPr>
          <w:ins w:id="305" w:author="Furkan KARAKAYA" w:date="2020-07-24T16:08:00Z"/>
          <w:rFonts w:ascii="Georgia" w:hAnsi="Georgia" w:cs="Georgia"/>
          <w:i/>
          <w:color w:val="000000"/>
          <w:sz w:val="22"/>
          <w:szCs w:val="22"/>
        </w:rPr>
        <w:pPrChange w:id="306" w:author="Furkan KARAKAYA" w:date="2020-07-24T16:08:00Z">
          <w:pPr>
            <w:widowControl w:val="0"/>
            <w:spacing w:after="140" w:line="360" w:lineRule="auto"/>
            <w:ind w:firstLine="442"/>
            <w:jc w:val="both"/>
          </w:pPr>
        </w:pPrChange>
      </w:pPr>
      <w:ins w:id="307" w:author="Furkan KARAKAYA" w:date="2020-07-24T16:08:00Z">
        <w:r w:rsidRPr="000C7360">
          <w:rPr>
            <w:rFonts w:ascii="Georgia" w:hAnsi="Georgia" w:cs="Georgia"/>
            <w:i/>
            <w:color w:val="000000"/>
            <w:sz w:val="22"/>
            <w:szCs w:val="22"/>
            <w:rPrChange w:id="308" w:author="Furkan KARAKAYA" w:date="2020-07-24T16:08:00Z">
              <w:rPr>
                <w:rFonts w:ascii="Georgia" w:hAnsi="Georgia" w:cs="Georgia"/>
                <w:color w:val="000000"/>
                <w:sz w:val="22"/>
                <w:szCs w:val="22"/>
              </w:rPr>
            </w:rPrChange>
          </w:rPr>
          <w:t>In Fig.11, the dv/</w:t>
        </w:r>
        <w:proofErr w:type="spellStart"/>
        <w:r w:rsidRPr="000C7360">
          <w:rPr>
            <w:rFonts w:ascii="Georgia" w:hAnsi="Georgia" w:cs="Georgia"/>
            <w:i/>
            <w:color w:val="000000"/>
            <w:sz w:val="22"/>
            <w:szCs w:val="22"/>
            <w:rPrChange w:id="309" w:author="Furkan KARAKAYA" w:date="2020-07-24T16:08: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10" w:author="Furkan KARAKAYA" w:date="2020-07-24T16:08:00Z">
              <w:rPr>
                <w:rFonts w:ascii="Georgia" w:hAnsi="Georgia" w:cs="Georgia"/>
                <w:color w:val="000000"/>
                <w:sz w:val="22"/>
                <w:szCs w:val="22"/>
              </w:rPr>
            </w:rPrChange>
          </w:rPr>
          <w:t xml:space="preserve"> of GS66508T under 400V, 25A is provided, in which the turn-on dv/</w:t>
        </w:r>
        <w:proofErr w:type="spellStart"/>
        <w:r w:rsidRPr="000C7360">
          <w:rPr>
            <w:rFonts w:ascii="Georgia" w:hAnsi="Georgia" w:cs="Georgia"/>
            <w:i/>
            <w:color w:val="000000"/>
            <w:sz w:val="22"/>
            <w:szCs w:val="22"/>
            <w:rPrChange w:id="311" w:author="Furkan KARAKAYA" w:date="2020-07-24T16:08: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12" w:author="Furkan KARAKAYA" w:date="2020-07-24T16:08:00Z">
              <w:rPr>
                <w:rFonts w:ascii="Georgia" w:hAnsi="Georgia" w:cs="Georgia"/>
                <w:color w:val="000000"/>
                <w:sz w:val="22"/>
                <w:szCs w:val="22"/>
              </w:rPr>
            </w:rPrChange>
          </w:rPr>
          <w:t xml:space="preserve"> is only 16.9V/ns and the turn-off dv/</w:t>
        </w:r>
        <w:proofErr w:type="spellStart"/>
        <w:r w:rsidRPr="000C7360">
          <w:rPr>
            <w:rFonts w:ascii="Georgia" w:hAnsi="Georgia" w:cs="Georgia"/>
            <w:i/>
            <w:color w:val="000000"/>
            <w:sz w:val="22"/>
            <w:szCs w:val="22"/>
            <w:rPrChange w:id="313" w:author="Furkan KARAKAYA" w:date="2020-07-24T16:08: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14" w:author="Furkan KARAKAYA" w:date="2020-07-24T16:08:00Z">
              <w:rPr>
                <w:rFonts w:ascii="Georgia" w:hAnsi="Georgia" w:cs="Georgia"/>
                <w:color w:val="000000"/>
                <w:sz w:val="22"/>
                <w:szCs w:val="22"/>
              </w:rPr>
            </w:rPrChange>
          </w:rPr>
          <w:t xml:space="preserve"> is only 39.9V/ns. However, in “Analysis of the dv/</w:t>
        </w:r>
        <w:proofErr w:type="spellStart"/>
        <w:r w:rsidRPr="000C7360">
          <w:rPr>
            <w:rFonts w:ascii="Georgia" w:hAnsi="Georgia" w:cs="Georgia"/>
            <w:i/>
            <w:color w:val="000000"/>
            <w:sz w:val="22"/>
            <w:szCs w:val="22"/>
            <w:rPrChange w:id="315" w:author="Furkan KARAKAYA" w:date="2020-07-24T16:08: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16" w:author="Furkan KARAKAYA" w:date="2020-07-24T16:08:00Z">
              <w:rPr>
                <w:rFonts w:ascii="Georgia" w:hAnsi="Georgia" w:cs="Georgia"/>
                <w:color w:val="000000"/>
                <w:sz w:val="22"/>
                <w:szCs w:val="22"/>
              </w:rPr>
            </w:rPrChange>
          </w:rPr>
          <w:t xml:space="preserve"> Transient of Enhancement-Mode GaN FETs”, GS66508P is tested. The result shows that the turn-off dv/</w:t>
        </w:r>
        <w:proofErr w:type="spellStart"/>
        <w:r w:rsidRPr="000C7360">
          <w:rPr>
            <w:rFonts w:ascii="Georgia" w:hAnsi="Georgia" w:cs="Georgia"/>
            <w:i/>
            <w:color w:val="000000"/>
            <w:sz w:val="22"/>
            <w:szCs w:val="22"/>
            <w:rPrChange w:id="317" w:author="Furkan KARAKAYA" w:date="2020-07-24T16:08: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18" w:author="Furkan KARAKAYA" w:date="2020-07-24T16:08:00Z">
              <w:rPr>
                <w:rFonts w:ascii="Georgia" w:hAnsi="Georgia" w:cs="Georgia"/>
                <w:color w:val="000000"/>
                <w:sz w:val="22"/>
                <w:szCs w:val="22"/>
              </w:rPr>
            </w:rPrChange>
          </w:rPr>
          <w:t xml:space="preserve"> of GS66508P under 20A is about 100V/ns, and the turn-on dv/</w:t>
        </w:r>
        <w:proofErr w:type="spellStart"/>
        <w:r w:rsidRPr="000C7360">
          <w:rPr>
            <w:rFonts w:ascii="Georgia" w:hAnsi="Georgia" w:cs="Georgia"/>
            <w:i/>
            <w:color w:val="000000"/>
            <w:sz w:val="22"/>
            <w:szCs w:val="22"/>
            <w:rPrChange w:id="319" w:author="Furkan KARAKAYA" w:date="2020-07-24T16:08: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20" w:author="Furkan KARAKAYA" w:date="2020-07-24T16:08:00Z">
              <w:rPr>
                <w:rFonts w:ascii="Georgia" w:hAnsi="Georgia" w:cs="Georgia"/>
                <w:color w:val="000000"/>
                <w:sz w:val="22"/>
                <w:szCs w:val="22"/>
              </w:rPr>
            </w:rPrChange>
          </w:rPr>
          <w:t xml:space="preserve"> is about 150-200 V/ns at any current. From the datasheet, it can be found that GS66508P is very close to GS66508T. why the dv/</w:t>
        </w:r>
        <w:proofErr w:type="spellStart"/>
        <w:r w:rsidRPr="000C7360">
          <w:rPr>
            <w:rFonts w:ascii="Georgia" w:hAnsi="Georgia" w:cs="Georgia"/>
            <w:i/>
            <w:color w:val="000000"/>
            <w:sz w:val="22"/>
            <w:szCs w:val="22"/>
            <w:rPrChange w:id="321" w:author="Furkan KARAKAYA" w:date="2020-07-24T16:08:00Z">
              <w:rPr>
                <w:rFonts w:ascii="Georgia" w:hAnsi="Georgia" w:cs="Georgia"/>
                <w:color w:val="000000"/>
                <w:sz w:val="22"/>
                <w:szCs w:val="22"/>
              </w:rPr>
            </w:rPrChange>
          </w:rPr>
          <w:t>dt</w:t>
        </w:r>
        <w:proofErr w:type="spellEnd"/>
        <w:r w:rsidRPr="000C7360">
          <w:rPr>
            <w:rFonts w:ascii="Georgia" w:hAnsi="Georgia" w:cs="Georgia"/>
            <w:i/>
            <w:color w:val="000000"/>
            <w:sz w:val="22"/>
            <w:szCs w:val="22"/>
            <w:rPrChange w:id="322" w:author="Furkan KARAKAYA" w:date="2020-07-24T16:08:00Z">
              <w:rPr>
                <w:rFonts w:ascii="Georgia" w:hAnsi="Georgia" w:cs="Georgia"/>
                <w:color w:val="000000"/>
                <w:sz w:val="22"/>
                <w:szCs w:val="22"/>
              </w:rPr>
            </w:rPrChange>
          </w:rPr>
          <w:t xml:space="preserve"> in your paper is much lower than that shown in other papers?</w:t>
        </w:r>
      </w:ins>
    </w:p>
    <w:p w:rsidR="000C7360" w:rsidRDefault="000C7360" w:rsidP="000C7360">
      <w:pPr>
        <w:widowControl w:val="0"/>
        <w:spacing w:after="140" w:line="360" w:lineRule="auto"/>
        <w:ind w:left="720"/>
        <w:jc w:val="both"/>
        <w:rPr>
          <w:ins w:id="323" w:author="Furkan KARAKAYA" w:date="2020-07-24T16:12:00Z"/>
          <w:rFonts w:ascii="Georgia" w:hAnsi="Georgia" w:cs="Georgia"/>
          <w:color w:val="000000"/>
          <w:sz w:val="22"/>
          <w:szCs w:val="22"/>
        </w:rPr>
        <w:pPrChange w:id="324" w:author="Furkan KARAKAYA" w:date="2020-07-24T16:08:00Z">
          <w:pPr>
            <w:widowControl w:val="0"/>
            <w:spacing w:after="140" w:line="360" w:lineRule="auto"/>
            <w:ind w:firstLine="442"/>
            <w:jc w:val="both"/>
          </w:pPr>
        </w:pPrChange>
      </w:pPr>
      <w:ins w:id="325" w:author="Furkan KARAKAYA" w:date="2020-07-24T16:08:00Z">
        <w:r>
          <w:rPr>
            <w:rFonts w:ascii="Georgia" w:hAnsi="Georgia" w:cs="Georgia"/>
            <w:color w:val="000000"/>
            <w:sz w:val="22"/>
            <w:szCs w:val="22"/>
          </w:rPr>
          <w:t xml:space="preserve">Thank you for your comment. </w:t>
        </w:r>
      </w:ins>
      <w:ins w:id="326" w:author="Furkan KARAKAYA" w:date="2020-07-24T16:11:00Z">
        <w:r>
          <w:rPr>
            <w:rFonts w:ascii="Georgia" w:hAnsi="Georgia" w:cs="Georgia"/>
            <w:color w:val="000000"/>
            <w:sz w:val="22"/>
            <w:szCs w:val="22"/>
          </w:rPr>
          <w:t xml:space="preserve">We have investigated the paper given above. The given </w:t>
        </w:r>
        <w:proofErr w:type="spellStart"/>
        <w:r>
          <w:rPr>
            <w:rFonts w:ascii="Georgia" w:hAnsi="Georgia" w:cs="Georgia"/>
            <w:color w:val="000000"/>
            <w:sz w:val="22"/>
            <w:szCs w:val="22"/>
          </w:rPr>
          <w:t>dV</w:t>
        </w:r>
        <w:proofErr w:type="spellEnd"/>
        <w:r>
          <w:rPr>
            <w:rFonts w:ascii="Georgia" w:hAnsi="Georgia" w:cs="Georgia"/>
            <w:color w:val="000000"/>
            <w:sz w:val="22"/>
            <w:szCs w:val="22"/>
          </w:rPr>
          <w:t>/</w:t>
        </w:r>
        <w:proofErr w:type="spellStart"/>
        <w:r>
          <w:rPr>
            <w:rFonts w:ascii="Georgia" w:hAnsi="Georgia" w:cs="Georgia"/>
            <w:color w:val="000000"/>
            <w:sz w:val="22"/>
            <w:szCs w:val="22"/>
          </w:rPr>
          <w:t>dt</w:t>
        </w:r>
        <w:proofErr w:type="spellEnd"/>
        <w:r>
          <w:rPr>
            <w:rFonts w:ascii="Georgia" w:hAnsi="Georgia" w:cs="Georgia"/>
            <w:color w:val="000000"/>
            <w:sz w:val="22"/>
            <w:szCs w:val="22"/>
          </w:rPr>
          <w:t xml:space="preserve"> </w:t>
        </w:r>
      </w:ins>
      <w:ins w:id="327" w:author="Furkan KARAKAYA" w:date="2020-07-24T16:26:00Z">
        <w:r w:rsidR="0052177E">
          <w:rPr>
            <w:rFonts w:ascii="Georgia" w:hAnsi="Georgia" w:cs="Georgia"/>
            <w:color w:val="000000"/>
            <w:sz w:val="22"/>
            <w:szCs w:val="22"/>
          </w:rPr>
          <w:t>values</w:t>
        </w:r>
      </w:ins>
      <w:ins w:id="328" w:author="Furkan KARAKAYA" w:date="2020-07-24T16:11:00Z">
        <w:r>
          <w:rPr>
            <w:rFonts w:ascii="Georgia" w:hAnsi="Georgia" w:cs="Georgia"/>
            <w:color w:val="000000"/>
            <w:sz w:val="22"/>
            <w:szCs w:val="22"/>
          </w:rPr>
          <w:t xml:space="preserve"> in that paper are the peak values during the switching transient. </w:t>
        </w:r>
      </w:ins>
      <w:ins w:id="329" w:author="Furkan KARAKAYA" w:date="2020-07-24T16:12:00Z">
        <w:r>
          <w:rPr>
            <w:rFonts w:ascii="Georgia" w:hAnsi="Georgia" w:cs="Georgia"/>
            <w:color w:val="000000"/>
            <w:sz w:val="22"/>
            <w:szCs w:val="22"/>
          </w:rPr>
          <w:t>We have shown the average transition speed in Fig. 17. We have indicated this difference in fifth paragraph of Section IV.</w:t>
        </w:r>
      </w:ins>
    </w:p>
    <w:p w:rsidR="000C7360" w:rsidRDefault="000C7360" w:rsidP="000C7360">
      <w:pPr>
        <w:widowControl w:val="0"/>
        <w:spacing w:after="140" w:line="360" w:lineRule="auto"/>
        <w:ind w:firstLine="442"/>
        <w:jc w:val="both"/>
        <w:rPr>
          <w:ins w:id="330" w:author="Furkan KARAKAYA" w:date="2020-07-24T16:13:00Z"/>
          <w:rFonts w:ascii="Georgia" w:hAnsi="Georgia" w:cs="Georgia"/>
          <w:b/>
          <w:color w:val="000000"/>
          <w:sz w:val="22"/>
          <w:szCs w:val="22"/>
        </w:rPr>
      </w:pPr>
      <w:ins w:id="331" w:author="Furkan KARAKAYA" w:date="2020-07-24T16:13:00Z">
        <w:r>
          <w:rPr>
            <w:rFonts w:ascii="Georgia" w:hAnsi="Georgia" w:cs="Georgia"/>
            <w:b/>
            <w:color w:val="000000"/>
            <w:sz w:val="22"/>
            <w:szCs w:val="22"/>
          </w:rPr>
          <w:t xml:space="preserve">Reviewer </w:t>
        </w:r>
        <w:r>
          <w:rPr>
            <w:rFonts w:ascii="Georgia" w:hAnsi="Georgia" w:cs="Georgia"/>
            <w:b/>
            <w:color w:val="000000"/>
            <w:sz w:val="22"/>
            <w:szCs w:val="22"/>
          </w:rPr>
          <w:t>4</w:t>
        </w:r>
        <w:r>
          <w:rPr>
            <w:rFonts w:ascii="Georgia" w:hAnsi="Georgia" w:cs="Georgia"/>
            <w:b/>
            <w:color w:val="000000"/>
            <w:sz w:val="22"/>
            <w:szCs w:val="22"/>
          </w:rPr>
          <w:t xml:space="preserve"> Comments</w:t>
        </w:r>
      </w:ins>
    </w:p>
    <w:p w:rsidR="000C7360" w:rsidRDefault="000C7360" w:rsidP="000C7360">
      <w:pPr>
        <w:pStyle w:val="ListParagraph"/>
        <w:widowControl w:val="0"/>
        <w:numPr>
          <w:ilvl w:val="0"/>
          <w:numId w:val="4"/>
        </w:numPr>
        <w:spacing w:after="140" w:line="360" w:lineRule="auto"/>
        <w:jc w:val="both"/>
        <w:rPr>
          <w:ins w:id="332" w:author="Furkan KARAKAYA" w:date="2020-07-24T16:13:00Z"/>
          <w:rFonts w:ascii="Georgia" w:hAnsi="Georgia" w:cs="Georgia"/>
          <w:i/>
          <w:color w:val="000000"/>
          <w:sz w:val="22"/>
          <w:szCs w:val="22"/>
        </w:rPr>
        <w:pPrChange w:id="333" w:author="Furkan KARAKAYA" w:date="2020-07-24T16:13:00Z">
          <w:pPr>
            <w:widowControl w:val="0"/>
            <w:spacing w:after="140" w:line="360" w:lineRule="auto"/>
            <w:ind w:firstLine="442"/>
            <w:jc w:val="both"/>
          </w:pPr>
        </w:pPrChange>
      </w:pPr>
      <w:ins w:id="334" w:author="Furkan KARAKAYA" w:date="2020-07-24T16:13:00Z">
        <w:r w:rsidRPr="000C7360">
          <w:rPr>
            <w:rFonts w:ascii="Georgia" w:hAnsi="Georgia" w:cs="Georgia"/>
            <w:i/>
            <w:color w:val="000000"/>
            <w:sz w:val="22"/>
            <w:szCs w:val="22"/>
            <w:rPrChange w:id="335" w:author="Furkan KARAKAYA" w:date="2020-07-24T16:13:00Z">
              <w:rPr>
                <w:rFonts w:ascii="Georgia" w:hAnsi="Georgia" w:cs="Georgia"/>
                <w:b/>
                <w:color w:val="000000"/>
                <w:sz w:val="22"/>
                <w:szCs w:val="22"/>
              </w:rPr>
            </w:rPrChange>
          </w:rPr>
          <w:t>The short circuit protection method has already been published in [14], except for the additional feature that more FETs can be paralleled in this work</w:t>
        </w:r>
        <w:r>
          <w:rPr>
            <w:rFonts w:ascii="Georgia" w:hAnsi="Georgia" w:cs="Georgia"/>
            <w:i/>
            <w:color w:val="000000"/>
            <w:sz w:val="22"/>
            <w:szCs w:val="22"/>
          </w:rPr>
          <w:t>.</w:t>
        </w:r>
      </w:ins>
    </w:p>
    <w:p w:rsidR="000C7360" w:rsidRDefault="000C7360" w:rsidP="000C7360">
      <w:pPr>
        <w:widowControl w:val="0"/>
        <w:spacing w:after="140" w:line="360" w:lineRule="auto"/>
        <w:ind w:left="720"/>
        <w:jc w:val="both"/>
        <w:rPr>
          <w:ins w:id="336" w:author="Furkan KARAKAYA" w:date="2020-07-24T16:15:00Z"/>
          <w:rFonts w:ascii="Georgia" w:hAnsi="Georgia" w:cs="Georgia"/>
          <w:color w:val="000000"/>
          <w:sz w:val="22"/>
          <w:szCs w:val="22"/>
        </w:rPr>
        <w:pPrChange w:id="337" w:author="Furkan KARAKAYA" w:date="2020-07-24T16:13:00Z">
          <w:pPr>
            <w:widowControl w:val="0"/>
            <w:spacing w:after="140" w:line="360" w:lineRule="auto"/>
            <w:ind w:firstLine="442"/>
            <w:jc w:val="both"/>
          </w:pPr>
        </w:pPrChange>
      </w:pPr>
      <w:ins w:id="338" w:author="Furkan KARAKAYA" w:date="2020-07-24T16:13:00Z">
        <w:r>
          <w:rPr>
            <w:rFonts w:ascii="Georgia" w:hAnsi="Georgia" w:cs="Georgia"/>
            <w:color w:val="000000"/>
            <w:sz w:val="22"/>
            <w:szCs w:val="22"/>
          </w:rPr>
          <w:t>Thank you for your comment.</w:t>
        </w:r>
      </w:ins>
      <w:ins w:id="339" w:author="Furkan KARAKAYA" w:date="2020-07-24T16:14:00Z">
        <w:r>
          <w:rPr>
            <w:rFonts w:ascii="Georgia" w:hAnsi="Georgia" w:cs="Georgia"/>
            <w:color w:val="000000"/>
            <w:sz w:val="22"/>
            <w:szCs w:val="22"/>
          </w:rPr>
          <w:t xml:space="preserve"> The novelty of this paper expressed</w:t>
        </w:r>
      </w:ins>
      <w:ins w:id="340" w:author="Furkan KARAKAYA" w:date="2020-07-24T16:15:00Z">
        <w:r w:rsidR="008475AE">
          <w:rPr>
            <w:rFonts w:ascii="Georgia" w:hAnsi="Georgia" w:cs="Georgia"/>
            <w:color w:val="000000"/>
            <w:sz w:val="22"/>
            <w:szCs w:val="22"/>
          </w:rPr>
          <w:t xml:space="preserve"> better</w:t>
        </w:r>
      </w:ins>
      <w:ins w:id="341" w:author="Furkan KARAKAYA" w:date="2020-07-24T16:14:00Z">
        <w:r>
          <w:rPr>
            <w:rFonts w:ascii="Georgia" w:hAnsi="Georgia" w:cs="Georgia"/>
            <w:color w:val="000000"/>
            <w:sz w:val="22"/>
            <w:szCs w:val="22"/>
          </w:rPr>
          <w:t xml:space="preserve"> in Section V in detail.</w:t>
        </w:r>
      </w:ins>
    </w:p>
    <w:p w:rsidR="000C7360" w:rsidRDefault="008475AE" w:rsidP="008475AE">
      <w:pPr>
        <w:pStyle w:val="ListParagraph"/>
        <w:widowControl w:val="0"/>
        <w:numPr>
          <w:ilvl w:val="0"/>
          <w:numId w:val="4"/>
        </w:numPr>
        <w:spacing w:after="140" w:line="360" w:lineRule="auto"/>
        <w:jc w:val="both"/>
        <w:rPr>
          <w:ins w:id="342" w:author="Furkan KARAKAYA" w:date="2020-07-24T16:16:00Z"/>
          <w:rFonts w:ascii="Georgia" w:hAnsi="Georgia" w:cs="Georgia"/>
          <w:i/>
          <w:color w:val="000000"/>
          <w:sz w:val="22"/>
          <w:szCs w:val="22"/>
        </w:rPr>
        <w:pPrChange w:id="343" w:author="Furkan KARAKAYA" w:date="2020-07-24T16:16:00Z">
          <w:pPr>
            <w:widowControl w:val="0"/>
            <w:spacing w:after="140" w:line="360" w:lineRule="auto"/>
            <w:ind w:firstLine="442"/>
            <w:jc w:val="both"/>
          </w:pPr>
        </w:pPrChange>
      </w:pPr>
      <w:ins w:id="344" w:author="Furkan KARAKAYA" w:date="2020-07-24T16:15:00Z">
        <w:r w:rsidRPr="008475AE">
          <w:rPr>
            <w:rFonts w:ascii="Georgia" w:hAnsi="Georgia" w:cs="Georgia"/>
            <w:i/>
            <w:color w:val="000000"/>
            <w:sz w:val="22"/>
            <w:szCs w:val="22"/>
            <w:rPrChange w:id="345" w:author="Furkan KARAKAYA" w:date="2020-07-24T16:15:00Z">
              <w:rPr>
                <w:rFonts w:ascii="Georgia" w:hAnsi="Georgia" w:cs="Georgia"/>
                <w:color w:val="000000"/>
                <w:sz w:val="22"/>
                <w:szCs w:val="22"/>
              </w:rPr>
            </w:rPrChange>
          </w:rPr>
          <w:t xml:space="preserve">Discussions on the circuit operating principle, finite-element simulations, </w:t>
        </w:r>
        <w:r w:rsidRPr="008475AE">
          <w:rPr>
            <w:rFonts w:ascii="Georgia" w:hAnsi="Georgia" w:cs="Georgia"/>
            <w:i/>
            <w:color w:val="000000"/>
            <w:sz w:val="22"/>
            <w:szCs w:val="22"/>
            <w:rPrChange w:id="346" w:author="Furkan KARAKAYA" w:date="2020-07-24T16:15:00Z">
              <w:rPr>
                <w:rFonts w:ascii="Georgia" w:hAnsi="Georgia" w:cs="Georgia"/>
                <w:color w:val="000000"/>
                <w:sz w:val="22"/>
                <w:szCs w:val="22"/>
              </w:rPr>
            </w:rPrChange>
          </w:rPr>
          <w:lastRenderedPageBreak/>
          <w:t>characterization results are mostly qualitative that lack more in-depth quantitative analysis and insights, which would make it more difficult for readers to appreciate this work.</w:t>
        </w:r>
      </w:ins>
    </w:p>
    <w:p w:rsidR="008475AE" w:rsidRDefault="008475AE" w:rsidP="008475AE">
      <w:pPr>
        <w:widowControl w:val="0"/>
        <w:spacing w:after="140" w:line="360" w:lineRule="auto"/>
        <w:ind w:left="720"/>
        <w:jc w:val="both"/>
        <w:rPr>
          <w:ins w:id="347" w:author="Furkan KARAKAYA" w:date="2020-07-24T16:18:00Z"/>
          <w:rFonts w:ascii="Georgia" w:hAnsi="Georgia" w:cs="Georgia"/>
          <w:color w:val="000000"/>
          <w:sz w:val="22"/>
          <w:szCs w:val="22"/>
        </w:rPr>
        <w:pPrChange w:id="348" w:author="Furkan KARAKAYA" w:date="2020-07-24T16:16:00Z">
          <w:pPr>
            <w:widowControl w:val="0"/>
            <w:spacing w:after="140" w:line="360" w:lineRule="auto"/>
            <w:ind w:firstLine="442"/>
            <w:jc w:val="both"/>
          </w:pPr>
        </w:pPrChange>
      </w:pPr>
      <w:ins w:id="349" w:author="Furkan KARAKAYA" w:date="2020-07-24T16:16:00Z">
        <w:r>
          <w:rPr>
            <w:rFonts w:ascii="Georgia" w:hAnsi="Georgia" w:cs="Georgia"/>
            <w:color w:val="000000"/>
            <w:sz w:val="22"/>
            <w:szCs w:val="22"/>
          </w:rPr>
          <w:t xml:space="preserve">Thank you for your comment. We have characterized the factors affecting short-circuit dynamics </w:t>
        </w:r>
      </w:ins>
      <w:ins w:id="350" w:author="Furkan KARAKAYA" w:date="2020-07-24T16:17:00Z">
        <w:r>
          <w:rPr>
            <w:rFonts w:ascii="Georgia" w:hAnsi="Georgia" w:cs="Georgia"/>
            <w:color w:val="000000"/>
            <w:sz w:val="22"/>
            <w:szCs w:val="22"/>
          </w:rPr>
          <w:t>in equations (1-10) in Section II-A. The induced voltage is analytically expressed in equations (12-16) in Section III-A.</w:t>
        </w:r>
      </w:ins>
      <w:ins w:id="351" w:author="Furkan KARAKAYA" w:date="2020-07-24T16:18:00Z">
        <w:r>
          <w:rPr>
            <w:rFonts w:ascii="Georgia" w:hAnsi="Georgia" w:cs="Georgia"/>
            <w:color w:val="000000"/>
            <w:sz w:val="22"/>
            <w:szCs w:val="22"/>
          </w:rPr>
          <w:t xml:space="preserve"> The filter design is formulated in equations (17-18) in Section III-B.</w:t>
        </w:r>
      </w:ins>
    </w:p>
    <w:p w:rsidR="008475AE" w:rsidRDefault="008475AE" w:rsidP="008475AE">
      <w:pPr>
        <w:pStyle w:val="ListParagraph"/>
        <w:widowControl w:val="0"/>
        <w:numPr>
          <w:ilvl w:val="0"/>
          <w:numId w:val="4"/>
        </w:numPr>
        <w:spacing w:after="140" w:line="360" w:lineRule="auto"/>
        <w:jc w:val="both"/>
        <w:rPr>
          <w:ins w:id="352" w:author="Furkan KARAKAYA" w:date="2020-07-24T16:18:00Z"/>
          <w:rFonts w:ascii="Georgia" w:hAnsi="Georgia" w:cs="Georgia"/>
          <w:i/>
          <w:color w:val="000000"/>
          <w:sz w:val="22"/>
          <w:szCs w:val="22"/>
        </w:rPr>
        <w:pPrChange w:id="353" w:author="Furkan KARAKAYA" w:date="2020-07-24T16:18:00Z">
          <w:pPr>
            <w:widowControl w:val="0"/>
            <w:spacing w:after="140" w:line="360" w:lineRule="auto"/>
            <w:ind w:firstLine="442"/>
            <w:jc w:val="both"/>
          </w:pPr>
        </w:pPrChange>
      </w:pPr>
      <w:ins w:id="354" w:author="Furkan KARAKAYA" w:date="2020-07-24T16:18:00Z">
        <w:r w:rsidRPr="008475AE">
          <w:rPr>
            <w:rFonts w:ascii="Georgia" w:hAnsi="Georgia" w:cs="Georgia"/>
            <w:i/>
            <w:color w:val="000000"/>
            <w:sz w:val="22"/>
            <w:szCs w:val="22"/>
            <w:rPrChange w:id="355" w:author="Furkan KARAKAYA" w:date="2020-07-24T16:18:00Z">
              <w:rPr>
                <w:rFonts w:ascii="Georgia" w:hAnsi="Georgia" w:cs="Georgia"/>
                <w:color w:val="000000"/>
                <w:sz w:val="22"/>
                <w:szCs w:val="22"/>
              </w:rPr>
            </w:rPrChange>
          </w:rPr>
          <w:t>Why a negative voltage of -4 V is used for off-state Vgs of a normally-off power transistor (See the waveform in Fig. 9)?</w:t>
        </w:r>
      </w:ins>
    </w:p>
    <w:p w:rsidR="008475AE" w:rsidRDefault="008475AE" w:rsidP="008475AE">
      <w:pPr>
        <w:widowControl w:val="0"/>
        <w:spacing w:after="140" w:line="360" w:lineRule="auto"/>
        <w:ind w:left="720"/>
        <w:jc w:val="both"/>
        <w:rPr>
          <w:ins w:id="356" w:author="Furkan KARAKAYA" w:date="2020-07-24T16:22:00Z"/>
          <w:rFonts w:ascii="Georgia" w:hAnsi="Georgia" w:cs="Georgia"/>
          <w:color w:val="000000"/>
          <w:sz w:val="22"/>
          <w:szCs w:val="22"/>
        </w:rPr>
        <w:pPrChange w:id="357" w:author="Furkan KARAKAYA" w:date="2020-07-24T16:18:00Z">
          <w:pPr>
            <w:widowControl w:val="0"/>
            <w:spacing w:after="140" w:line="360" w:lineRule="auto"/>
            <w:ind w:firstLine="442"/>
            <w:jc w:val="both"/>
          </w:pPr>
        </w:pPrChange>
      </w:pPr>
      <w:ins w:id="358" w:author="Furkan KARAKAYA" w:date="2020-07-24T16:21:00Z">
        <w:r>
          <w:rPr>
            <w:rFonts w:ascii="Georgia" w:hAnsi="Georgia" w:cs="Georgia"/>
            <w:color w:val="000000"/>
            <w:sz w:val="22"/>
            <w:szCs w:val="22"/>
          </w:rPr>
          <w:t xml:space="preserve">Thank you for your comment. The necessity of negative gate drive voltage level is explained in </w:t>
        </w:r>
      </w:ins>
      <w:ins w:id="359" w:author="Furkan KARAKAYA" w:date="2020-07-24T16:22:00Z">
        <w:r>
          <w:rPr>
            <w:rFonts w:ascii="Georgia" w:hAnsi="Georgia" w:cs="Georgia"/>
            <w:color w:val="000000"/>
            <w:sz w:val="22"/>
            <w:szCs w:val="22"/>
          </w:rPr>
          <w:t xml:space="preserve">second paragraph of </w:t>
        </w:r>
      </w:ins>
      <w:ins w:id="360" w:author="Furkan KARAKAYA" w:date="2020-07-24T16:21:00Z">
        <w:r>
          <w:rPr>
            <w:rFonts w:ascii="Georgia" w:hAnsi="Georgia" w:cs="Georgia"/>
            <w:color w:val="000000"/>
            <w:sz w:val="22"/>
            <w:szCs w:val="22"/>
          </w:rPr>
          <w:t>Section</w:t>
        </w:r>
      </w:ins>
      <w:ins w:id="361" w:author="Furkan KARAKAYA" w:date="2020-07-24T16:22:00Z">
        <w:r>
          <w:rPr>
            <w:rFonts w:ascii="Georgia" w:hAnsi="Georgia" w:cs="Georgia"/>
            <w:color w:val="000000"/>
            <w:sz w:val="22"/>
            <w:szCs w:val="22"/>
          </w:rPr>
          <w:t xml:space="preserve"> II-A.</w:t>
        </w:r>
      </w:ins>
    </w:p>
    <w:p w:rsidR="008475AE" w:rsidRDefault="00136546" w:rsidP="00136546">
      <w:pPr>
        <w:pStyle w:val="ListParagraph"/>
        <w:widowControl w:val="0"/>
        <w:numPr>
          <w:ilvl w:val="0"/>
          <w:numId w:val="4"/>
        </w:numPr>
        <w:spacing w:after="140" w:line="360" w:lineRule="auto"/>
        <w:jc w:val="both"/>
        <w:rPr>
          <w:ins w:id="362" w:author="Furkan KARAKAYA" w:date="2020-07-24T16:22:00Z"/>
          <w:rFonts w:ascii="Georgia" w:hAnsi="Georgia" w:cs="Georgia"/>
          <w:i/>
          <w:color w:val="000000"/>
          <w:sz w:val="22"/>
          <w:szCs w:val="22"/>
        </w:rPr>
        <w:pPrChange w:id="363" w:author="Furkan KARAKAYA" w:date="2020-07-24T16:22:00Z">
          <w:pPr>
            <w:widowControl w:val="0"/>
            <w:spacing w:after="140" w:line="360" w:lineRule="auto"/>
            <w:ind w:firstLine="442"/>
            <w:jc w:val="both"/>
          </w:pPr>
        </w:pPrChange>
      </w:pPr>
      <w:ins w:id="364" w:author="Furkan KARAKAYA" w:date="2020-07-24T16:22:00Z">
        <w:r w:rsidRPr="00136546">
          <w:rPr>
            <w:rFonts w:ascii="Georgia" w:hAnsi="Georgia" w:cs="Georgia"/>
            <w:i/>
            <w:color w:val="000000"/>
            <w:sz w:val="22"/>
            <w:szCs w:val="22"/>
            <w:rPrChange w:id="365" w:author="Furkan KARAKAYA" w:date="2020-07-24T16:22:00Z">
              <w:rPr>
                <w:rFonts w:ascii="Georgia" w:hAnsi="Georgia" w:cs="Georgia"/>
                <w:color w:val="000000"/>
                <w:sz w:val="22"/>
                <w:szCs w:val="22"/>
              </w:rPr>
            </w:rPrChange>
          </w:rPr>
          <w:t>In Table I, how is each time interval determined?</w:t>
        </w:r>
      </w:ins>
    </w:p>
    <w:p w:rsidR="00136546" w:rsidRDefault="00136546" w:rsidP="00136546">
      <w:pPr>
        <w:widowControl w:val="0"/>
        <w:spacing w:after="140" w:line="360" w:lineRule="auto"/>
        <w:ind w:left="720"/>
        <w:jc w:val="both"/>
        <w:rPr>
          <w:ins w:id="366" w:author="Furkan KARAKAYA" w:date="2020-07-24T16:25:00Z"/>
          <w:rFonts w:ascii="Georgia" w:hAnsi="Georgia" w:cs="Georgia"/>
          <w:color w:val="000000"/>
          <w:sz w:val="22"/>
          <w:szCs w:val="22"/>
        </w:rPr>
        <w:pPrChange w:id="367" w:author="Furkan KARAKAYA" w:date="2020-07-24T16:22:00Z">
          <w:pPr>
            <w:widowControl w:val="0"/>
            <w:spacing w:after="140" w:line="360" w:lineRule="auto"/>
            <w:ind w:firstLine="442"/>
            <w:jc w:val="both"/>
          </w:pPr>
        </w:pPrChange>
      </w:pPr>
      <w:ins w:id="368" w:author="Furkan KARAKAYA" w:date="2020-07-24T16:25:00Z">
        <w:r>
          <w:rPr>
            <w:rFonts w:ascii="Georgia" w:hAnsi="Georgia" w:cs="Georgia"/>
            <w:color w:val="000000"/>
            <w:sz w:val="22"/>
            <w:szCs w:val="22"/>
          </w:rPr>
          <w:t>Thank you for your comment. The question of the reviewer is addressed in second paragraph of Section IV.</w:t>
        </w:r>
      </w:ins>
    </w:p>
    <w:p w:rsidR="00136546" w:rsidRDefault="005D7715" w:rsidP="005D7715">
      <w:pPr>
        <w:pStyle w:val="ListParagraph"/>
        <w:widowControl w:val="0"/>
        <w:numPr>
          <w:ilvl w:val="0"/>
          <w:numId w:val="4"/>
        </w:numPr>
        <w:spacing w:after="140" w:line="360" w:lineRule="auto"/>
        <w:jc w:val="both"/>
        <w:rPr>
          <w:ins w:id="369" w:author="Furkan KARAKAYA" w:date="2020-07-24T16:26:00Z"/>
          <w:rFonts w:ascii="Georgia" w:hAnsi="Georgia" w:cs="Georgia"/>
          <w:i/>
          <w:color w:val="000000"/>
          <w:sz w:val="22"/>
          <w:szCs w:val="22"/>
        </w:rPr>
        <w:pPrChange w:id="370" w:author="Furkan KARAKAYA" w:date="2020-07-24T16:26:00Z">
          <w:pPr>
            <w:widowControl w:val="0"/>
            <w:spacing w:after="140" w:line="360" w:lineRule="auto"/>
            <w:ind w:firstLine="442"/>
            <w:jc w:val="both"/>
          </w:pPr>
        </w:pPrChange>
      </w:pPr>
      <w:ins w:id="371" w:author="Furkan KARAKAYA" w:date="2020-07-24T16:26:00Z">
        <w:r w:rsidRPr="0052177E">
          <w:rPr>
            <w:rFonts w:ascii="Georgia" w:hAnsi="Georgia" w:cs="Georgia"/>
            <w:i/>
            <w:color w:val="000000"/>
            <w:sz w:val="22"/>
            <w:szCs w:val="22"/>
            <w:rPrChange w:id="372" w:author="Furkan KARAKAYA" w:date="2020-07-24T16:26:00Z">
              <w:rPr>
                <w:rFonts w:ascii="Georgia" w:hAnsi="Georgia" w:cs="Georgia"/>
                <w:b/>
                <w:color w:val="000000"/>
                <w:sz w:val="22"/>
                <w:szCs w:val="22"/>
              </w:rPr>
            </w:rPrChange>
          </w:rPr>
          <w:t>No particular focus has been placed on the study and analysis of the technique implemented for multiple FETs in parallel, even if it should have been one of the highlights of this manuscript.</w:t>
        </w:r>
      </w:ins>
    </w:p>
    <w:p w:rsidR="0052177E" w:rsidRDefault="0052177E" w:rsidP="0052177E">
      <w:pPr>
        <w:widowControl w:val="0"/>
        <w:spacing w:after="140" w:line="360" w:lineRule="auto"/>
        <w:ind w:left="720"/>
        <w:jc w:val="both"/>
        <w:rPr>
          <w:ins w:id="373" w:author="Furkan KARAKAYA" w:date="2020-07-24T16:29:00Z"/>
          <w:rFonts w:ascii="Georgia" w:hAnsi="Georgia" w:cs="Georgia"/>
          <w:color w:val="000000"/>
          <w:sz w:val="22"/>
          <w:szCs w:val="22"/>
        </w:rPr>
      </w:pPr>
      <w:ins w:id="374" w:author="Furkan KARAKAYA" w:date="2020-07-24T16:26:00Z">
        <w:r>
          <w:rPr>
            <w:rFonts w:ascii="Georgia" w:hAnsi="Georgia" w:cs="Georgia"/>
            <w:color w:val="000000"/>
            <w:sz w:val="22"/>
            <w:szCs w:val="22"/>
          </w:rPr>
          <w:t xml:space="preserve">Thank you for your comment. We improved the paper to highlight the unique </w:t>
        </w:r>
      </w:ins>
      <w:ins w:id="375" w:author="Furkan KARAKAYA" w:date="2020-07-24T16:27:00Z">
        <w:r>
          <w:rPr>
            <w:rFonts w:ascii="Georgia" w:hAnsi="Georgia" w:cs="Georgia"/>
            <w:color w:val="000000"/>
            <w:sz w:val="22"/>
            <w:szCs w:val="22"/>
          </w:rPr>
          <w:t>challenges</w:t>
        </w:r>
      </w:ins>
      <w:ins w:id="376" w:author="Furkan KARAKAYA" w:date="2020-07-24T16:26:00Z">
        <w:r>
          <w:rPr>
            <w:rFonts w:ascii="Georgia" w:hAnsi="Georgia" w:cs="Georgia"/>
            <w:color w:val="000000"/>
            <w:sz w:val="22"/>
            <w:szCs w:val="22"/>
          </w:rPr>
          <w:t xml:space="preserve"> </w:t>
        </w:r>
      </w:ins>
      <w:ins w:id="377" w:author="Furkan KARAKAYA" w:date="2020-07-24T16:27:00Z">
        <w:r>
          <w:rPr>
            <w:rFonts w:ascii="Georgia" w:hAnsi="Georgia" w:cs="Georgia"/>
            <w:color w:val="000000"/>
            <w:sz w:val="22"/>
            <w:szCs w:val="22"/>
          </w:rPr>
          <w:t xml:space="preserve">of parallel connection. Prior studies focusing on short-circuit fault of parallel devices are cited in </w:t>
        </w:r>
      </w:ins>
      <w:ins w:id="378" w:author="Furkan KARAKAYA" w:date="2020-07-24T16:28:00Z">
        <w:r>
          <w:rPr>
            <w:rFonts w:ascii="Georgia" w:hAnsi="Georgia" w:cs="Georgia"/>
            <w:color w:val="000000"/>
            <w:sz w:val="22"/>
            <w:szCs w:val="22"/>
          </w:rPr>
          <w:t xml:space="preserve">seventh paragraph of Section I. </w:t>
        </w:r>
      </w:ins>
      <w:ins w:id="379" w:author="Furkan KARAKAYA" w:date="2020-07-24T16:29:00Z">
        <w:r>
          <w:rPr>
            <w:rFonts w:ascii="Georgia" w:hAnsi="Georgia" w:cs="Georgia"/>
            <w:color w:val="000000"/>
            <w:sz w:val="22"/>
            <w:szCs w:val="22"/>
          </w:rPr>
          <w:t>Moreover, w</w:t>
        </w:r>
        <w:r>
          <w:rPr>
            <w:rFonts w:ascii="Georgia" w:hAnsi="Georgia" w:cs="Georgia"/>
            <w:color w:val="000000"/>
            <w:sz w:val="22"/>
            <w:szCs w:val="22"/>
          </w:rPr>
          <w:t>e have discussed the implementation of different methods given in Table II on parallel configuration in Section V. Figure 20 visualizes how to utilize different methods for parallel devices. The unique challenges and the performance comparison of all methods are given in thi</w:t>
        </w:r>
        <w:r w:rsidRPr="00BE67FB">
          <w:rPr>
            <w:rFonts w:ascii="Georgia" w:hAnsi="Georgia" w:cs="Georgia"/>
            <w:color w:val="000000"/>
            <w:sz w:val="22"/>
            <w:szCs w:val="22"/>
          </w:rPr>
          <w:t>rd</w:t>
        </w:r>
        <w:r>
          <w:rPr>
            <w:rFonts w:ascii="Georgia" w:hAnsi="Georgia" w:cs="Georgia"/>
            <w:color w:val="000000"/>
            <w:sz w:val="22"/>
            <w:szCs w:val="22"/>
          </w:rPr>
          <w:t>, fou</w:t>
        </w:r>
        <w:r w:rsidRPr="00BE67FB">
          <w:rPr>
            <w:rFonts w:ascii="Georgia" w:hAnsi="Georgia" w:cs="Georgia"/>
            <w:color w:val="000000"/>
            <w:sz w:val="22"/>
            <w:szCs w:val="22"/>
          </w:rPr>
          <w:t>rth</w:t>
        </w:r>
        <w:r>
          <w:rPr>
            <w:rFonts w:ascii="Georgia" w:hAnsi="Georgia" w:cs="Georgia"/>
            <w:color w:val="000000"/>
            <w:sz w:val="22"/>
            <w:szCs w:val="22"/>
          </w:rPr>
          <w:t>, fif</w:t>
        </w:r>
        <w:r w:rsidRPr="00BE67FB">
          <w:rPr>
            <w:rFonts w:ascii="Georgia" w:hAnsi="Georgia" w:cs="Georgia"/>
            <w:color w:val="000000"/>
            <w:sz w:val="22"/>
            <w:szCs w:val="22"/>
          </w:rPr>
          <w:t>th</w:t>
        </w:r>
        <w:r>
          <w:rPr>
            <w:rFonts w:ascii="Georgia" w:hAnsi="Georgia" w:cs="Georgia"/>
            <w:color w:val="000000"/>
            <w:sz w:val="22"/>
            <w:szCs w:val="22"/>
          </w:rPr>
          <w:t>, six</w:t>
        </w:r>
        <w:r w:rsidRPr="00BE67FB">
          <w:rPr>
            <w:rFonts w:ascii="Georgia" w:hAnsi="Georgia" w:cs="Georgia"/>
            <w:color w:val="000000"/>
            <w:sz w:val="22"/>
            <w:szCs w:val="22"/>
          </w:rPr>
          <w:t>th</w:t>
        </w:r>
        <w:r>
          <w:rPr>
            <w:rFonts w:ascii="Georgia" w:hAnsi="Georgia" w:cs="Georgia"/>
            <w:color w:val="000000"/>
            <w:sz w:val="22"/>
            <w:szCs w:val="22"/>
          </w:rPr>
          <w:t xml:space="preserve"> paragraphs of Section V.</w:t>
        </w:r>
        <w:r w:rsidRPr="0052177E">
          <w:rPr>
            <w:rFonts w:ascii="Georgia" w:hAnsi="Georgia" w:cs="Georgia"/>
            <w:color w:val="000000"/>
            <w:sz w:val="22"/>
            <w:szCs w:val="22"/>
          </w:rPr>
          <w:t xml:space="preserve"> </w:t>
        </w:r>
        <w:r>
          <w:rPr>
            <w:rFonts w:ascii="Georgia" w:hAnsi="Georgia" w:cs="Georgia"/>
            <w:color w:val="000000"/>
            <w:sz w:val="22"/>
            <w:szCs w:val="22"/>
          </w:rPr>
          <w:t>The Section VI is modified to show novelty in this paper as well.</w:t>
        </w:r>
      </w:ins>
    </w:p>
    <w:p w:rsidR="0052177E" w:rsidRPr="0052177E" w:rsidRDefault="0052177E" w:rsidP="0052177E">
      <w:pPr>
        <w:widowControl w:val="0"/>
        <w:spacing w:after="140" w:line="360" w:lineRule="auto"/>
        <w:ind w:left="720"/>
        <w:jc w:val="both"/>
        <w:rPr>
          <w:rFonts w:ascii="Georgia" w:hAnsi="Georgia" w:cs="Georgia"/>
          <w:color w:val="000000"/>
          <w:sz w:val="22"/>
          <w:szCs w:val="22"/>
          <w:rPrChange w:id="380" w:author="Furkan KARAKAYA" w:date="2020-07-24T16:26:00Z">
            <w:rPr/>
          </w:rPrChange>
        </w:rPr>
        <w:pPrChange w:id="381" w:author="Furkan KARAKAYA" w:date="2020-07-24T16:26:00Z">
          <w:pPr>
            <w:widowControl w:val="0"/>
            <w:spacing w:after="140" w:line="360" w:lineRule="auto"/>
            <w:ind w:firstLine="442"/>
            <w:jc w:val="both"/>
          </w:pPr>
        </w:pPrChange>
      </w:pPr>
    </w:p>
    <w:sectPr w:rsidR="0052177E" w:rsidRPr="0052177E">
      <w:pgSz w:w="12240" w:h="15840"/>
      <w:pgMar w:top="1134" w:right="1800" w:bottom="1440" w:left="180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DB6"/>
    <w:multiLevelType w:val="hybridMultilevel"/>
    <w:tmpl w:val="10AC03E8"/>
    <w:lvl w:ilvl="0" w:tplc="2B5A8230">
      <w:start w:val="1"/>
      <w:numFmt w:val="decimal"/>
      <w:lvlText w:val="%1)"/>
      <w:lvlJc w:val="left"/>
      <w:pPr>
        <w:ind w:left="802" w:hanging="360"/>
      </w:pPr>
      <w:rPr>
        <w:rFonts w:hint="default"/>
        <w:b/>
      </w:rPr>
    </w:lvl>
    <w:lvl w:ilvl="1" w:tplc="041F0019" w:tentative="1">
      <w:start w:val="1"/>
      <w:numFmt w:val="lowerLetter"/>
      <w:lvlText w:val="%2."/>
      <w:lvlJc w:val="left"/>
      <w:pPr>
        <w:ind w:left="1522" w:hanging="360"/>
      </w:pPr>
    </w:lvl>
    <w:lvl w:ilvl="2" w:tplc="041F001B" w:tentative="1">
      <w:start w:val="1"/>
      <w:numFmt w:val="lowerRoman"/>
      <w:lvlText w:val="%3."/>
      <w:lvlJc w:val="right"/>
      <w:pPr>
        <w:ind w:left="2242" w:hanging="180"/>
      </w:pPr>
    </w:lvl>
    <w:lvl w:ilvl="3" w:tplc="041F000F" w:tentative="1">
      <w:start w:val="1"/>
      <w:numFmt w:val="decimal"/>
      <w:lvlText w:val="%4."/>
      <w:lvlJc w:val="left"/>
      <w:pPr>
        <w:ind w:left="2962" w:hanging="360"/>
      </w:pPr>
    </w:lvl>
    <w:lvl w:ilvl="4" w:tplc="041F0019" w:tentative="1">
      <w:start w:val="1"/>
      <w:numFmt w:val="lowerLetter"/>
      <w:lvlText w:val="%5."/>
      <w:lvlJc w:val="left"/>
      <w:pPr>
        <w:ind w:left="3682" w:hanging="360"/>
      </w:pPr>
    </w:lvl>
    <w:lvl w:ilvl="5" w:tplc="041F001B" w:tentative="1">
      <w:start w:val="1"/>
      <w:numFmt w:val="lowerRoman"/>
      <w:lvlText w:val="%6."/>
      <w:lvlJc w:val="right"/>
      <w:pPr>
        <w:ind w:left="4402" w:hanging="180"/>
      </w:pPr>
    </w:lvl>
    <w:lvl w:ilvl="6" w:tplc="041F000F" w:tentative="1">
      <w:start w:val="1"/>
      <w:numFmt w:val="decimal"/>
      <w:lvlText w:val="%7."/>
      <w:lvlJc w:val="left"/>
      <w:pPr>
        <w:ind w:left="5122" w:hanging="360"/>
      </w:pPr>
    </w:lvl>
    <w:lvl w:ilvl="7" w:tplc="041F0019" w:tentative="1">
      <w:start w:val="1"/>
      <w:numFmt w:val="lowerLetter"/>
      <w:lvlText w:val="%8."/>
      <w:lvlJc w:val="left"/>
      <w:pPr>
        <w:ind w:left="5842" w:hanging="360"/>
      </w:pPr>
    </w:lvl>
    <w:lvl w:ilvl="8" w:tplc="041F001B" w:tentative="1">
      <w:start w:val="1"/>
      <w:numFmt w:val="lowerRoman"/>
      <w:lvlText w:val="%9."/>
      <w:lvlJc w:val="right"/>
      <w:pPr>
        <w:ind w:left="6562" w:hanging="180"/>
      </w:pPr>
    </w:lvl>
  </w:abstractNum>
  <w:abstractNum w:abstractNumId="1" w15:restartNumberingAfterBreak="0">
    <w:nsid w:val="14D26BA8"/>
    <w:multiLevelType w:val="hybridMultilevel"/>
    <w:tmpl w:val="BD6C71B8"/>
    <w:lvl w:ilvl="0" w:tplc="29F2827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3F96BD6"/>
    <w:multiLevelType w:val="hybridMultilevel"/>
    <w:tmpl w:val="27AC4280"/>
    <w:lvl w:ilvl="0" w:tplc="8EB436CA">
      <w:start w:val="1"/>
      <w:numFmt w:val="decimal"/>
      <w:lvlText w:val="%1)"/>
      <w:lvlJc w:val="left"/>
      <w:pPr>
        <w:ind w:left="802" w:hanging="360"/>
      </w:pPr>
      <w:rPr>
        <w:rFonts w:hint="default"/>
        <w:b/>
      </w:rPr>
    </w:lvl>
    <w:lvl w:ilvl="1" w:tplc="041F0019" w:tentative="1">
      <w:start w:val="1"/>
      <w:numFmt w:val="lowerLetter"/>
      <w:lvlText w:val="%2."/>
      <w:lvlJc w:val="left"/>
      <w:pPr>
        <w:ind w:left="1522" w:hanging="360"/>
      </w:pPr>
    </w:lvl>
    <w:lvl w:ilvl="2" w:tplc="041F001B" w:tentative="1">
      <w:start w:val="1"/>
      <w:numFmt w:val="lowerRoman"/>
      <w:lvlText w:val="%3."/>
      <w:lvlJc w:val="right"/>
      <w:pPr>
        <w:ind w:left="2242" w:hanging="180"/>
      </w:pPr>
    </w:lvl>
    <w:lvl w:ilvl="3" w:tplc="041F000F" w:tentative="1">
      <w:start w:val="1"/>
      <w:numFmt w:val="decimal"/>
      <w:lvlText w:val="%4."/>
      <w:lvlJc w:val="left"/>
      <w:pPr>
        <w:ind w:left="2962" w:hanging="360"/>
      </w:pPr>
    </w:lvl>
    <w:lvl w:ilvl="4" w:tplc="041F0019" w:tentative="1">
      <w:start w:val="1"/>
      <w:numFmt w:val="lowerLetter"/>
      <w:lvlText w:val="%5."/>
      <w:lvlJc w:val="left"/>
      <w:pPr>
        <w:ind w:left="3682" w:hanging="360"/>
      </w:pPr>
    </w:lvl>
    <w:lvl w:ilvl="5" w:tplc="041F001B" w:tentative="1">
      <w:start w:val="1"/>
      <w:numFmt w:val="lowerRoman"/>
      <w:lvlText w:val="%6."/>
      <w:lvlJc w:val="right"/>
      <w:pPr>
        <w:ind w:left="4402" w:hanging="180"/>
      </w:pPr>
    </w:lvl>
    <w:lvl w:ilvl="6" w:tplc="041F000F" w:tentative="1">
      <w:start w:val="1"/>
      <w:numFmt w:val="decimal"/>
      <w:lvlText w:val="%7."/>
      <w:lvlJc w:val="left"/>
      <w:pPr>
        <w:ind w:left="5122" w:hanging="360"/>
      </w:pPr>
    </w:lvl>
    <w:lvl w:ilvl="7" w:tplc="041F0019" w:tentative="1">
      <w:start w:val="1"/>
      <w:numFmt w:val="lowerLetter"/>
      <w:lvlText w:val="%8."/>
      <w:lvlJc w:val="left"/>
      <w:pPr>
        <w:ind w:left="5842" w:hanging="360"/>
      </w:pPr>
    </w:lvl>
    <w:lvl w:ilvl="8" w:tplc="041F001B" w:tentative="1">
      <w:start w:val="1"/>
      <w:numFmt w:val="lowerRoman"/>
      <w:lvlText w:val="%9."/>
      <w:lvlJc w:val="right"/>
      <w:pPr>
        <w:ind w:left="6562" w:hanging="180"/>
      </w:pPr>
    </w:lvl>
  </w:abstractNum>
  <w:abstractNum w:abstractNumId="3" w15:restartNumberingAfterBreak="0">
    <w:nsid w:val="7E612942"/>
    <w:multiLevelType w:val="hybridMultilevel"/>
    <w:tmpl w:val="91E6ABDE"/>
    <w:lvl w:ilvl="0" w:tplc="FF16AA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kan KARAKAYA">
    <w15:presenceInfo w15:providerId="Windows Live" w15:userId="8c9eb775b3c4f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23"/>
    <w:rsid w:val="00002FB0"/>
    <w:rsid w:val="00041874"/>
    <w:rsid w:val="00061C8F"/>
    <w:rsid w:val="00067446"/>
    <w:rsid w:val="000C7360"/>
    <w:rsid w:val="00136546"/>
    <w:rsid w:val="00192B9B"/>
    <w:rsid w:val="0024123F"/>
    <w:rsid w:val="00261F6A"/>
    <w:rsid w:val="00273188"/>
    <w:rsid w:val="00281E74"/>
    <w:rsid w:val="002929BC"/>
    <w:rsid w:val="003F7FCD"/>
    <w:rsid w:val="00401B0A"/>
    <w:rsid w:val="00433A23"/>
    <w:rsid w:val="00434C58"/>
    <w:rsid w:val="004353A2"/>
    <w:rsid w:val="004F1EA6"/>
    <w:rsid w:val="0052177E"/>
    <w:rsid w:val="00563224"/>
    <w:rsid w:val="005D7715"/>
    <w:rsid w:val="00752AF7"/>
    <w:rsid w:val="007D0053"/>
    <w:rsid w:val="007D51BB"/>
    <w:rsid w:val="00843AEA"/>
    <w:rsid w:val="008475AE"/>
    <w:rsid w:val="00895997"/>
    <w:rsid w:val="00917CCF"/>
    <w:rsid w:val="00975FD7"/>
    <w:rsid w:val="00AA1BF5"/>
    <w:rsid w:val="00AE3ED5"/>
    <w:rsid w:val="00C14660"/>
    <w:rsid w:val="00C476A6"/>
    <w:rsid w:val="00CB0E88"/>
    <w:rsid w:val="00D57287"/>
    <w:rsid w:val="00E653B2"/>
    <w:rsid w:val="00F043C3"/>
    <w:rsid w:val="00F059B6"/>
    <w:rsid w:val="00F13711"/>
    <w:rsid w:val="00F90EB0"/>
    <w:rsid w:val="00FA1D28"/>
    <w:rsid w:val="00FE276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24C8"/>
  <w15:docId w15:val="{DA95F950-D465-4F70-B106-EC9503E2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Lohit Devanagari"/>
    </w:rPr>
  </w:style>
  <w:style w:type="paragraph" w:styleId="Caption">
    <w:name w:val="caption"/>
    <w:basedOn w:val="Normal"/>
    <w:qFormat/>
    <w:pPr>
      <w:suppressLineNumbers/>
      <w:spacing w:before="120" w:after="120"/>
    </w:pPr>
    <w:rPr>
      <w:rFonts w:ascii="Times New Roman" w:hAnsi="Times New Roman" w:cs="Lohit Devanagari"/>
      <w:i/>
      <w:iCs/>
    </w:rPr>
  </w:style>
  <w:style w:type="paragraph" w:customStyle="1" w:styleId="Index">
    <w:name w:val="Index"/>
    <w:basedOn w:val="Normal"/>
    <w:qFormat/>
    <w:pPr>
      <w:suppressLineNumbers/>
    </w:pPr>
    <w:rPr>
      <w:rFonts w:ascii="Times New Roman" w:hAnsi="Times New Roman" w:cs="Lohit Devanagari"/>
    </w:rPr>
  </w:style>
  <w:style w:type="paragraph" w:styleId="BalloonText">
    <w:name w:val="Balloon Text"/>
    <w:basedOn w:val="Normal"/>
    <w:link w:val="BalloonTextChar"/>
    <w:uiPriority w:val="99"/>
    <w:semiHidden/>
    <w:unhideWhenUsed/>
    <w:rsid w:val="00752A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AF7"/>
    <w:rPr>
      <w:rFonts w:ascii="Segoe UI" w:hAnsi="Segoe UI" w:cs="Segoe UI"/>
      <w:sz w:val="18"/>
      <w:szCs w:val="18"/>
    </w:rPr>
  </w:style>
  <w:style w:type="paragraph" w:styleId="ListParagraph">
    <w:name w:val="List Paragraph"/>
    <w:basedOn w:val="Normal"/>
    <w:uiPriority w:val="34"/>
    <w:qFormat/>
    <w:rsid w:val="00C47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o</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k</dc:creator>
  <dc:description/>
  <cp:lastModifiedBy>Furkan KARAKAYA</cp:lastModifiedBy>
  <cp:revision>30</cp:revision>
  <dcterms:created xsi:type="dcterms:W3CDTF">2019-11-19T21:27:00Z</dcterms:created>
  <dcterms:modified xsi:type="dcterms:W3CDTF">2020-07-24T13:40:00Z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